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997081"/>
    <w:bookmarkStart w:id="1" w:name="_Toc26997224"/>
    <w:bookmarkStart w:id="2" w:name="_Toc30594250"/>
    <w:bookmarkStart w:id="3" w:name="_Toc30599698"/>
    <w:bookmarkStart w:id="4" w:name="_Toc30599828"/>
    <w:p w14:paraId="52483DB5" w14:textId="77777777" w:rsidR="007763A8" w:rsidRPr="00E039F2" w:rsidRDefault="007763A8" w:rsidP="00CA44D2">
      <w:pPr>
        <w:rPr>
          <w:color w:val="FF0000"/>
        </w:rPr>
      </w:pPr>
      <w:r w:rsidRPr="00A34DDF">
        <w:rPr>
          <w:noProof/>
        </w:rPr>
        <mc:AlternateContent>
          <mc:Choice Requires="wps">
            <w:drawing>
              <wp:anchor distT="0" distB="0" distL="114300" distR="114300" simplePos="0" relativeHeight="251659264" behindDoc="0" locked="0" layoutInCell="1" allowOverlap="1" wp14:anchorId="65D802AC" wp14:editId="2AEB78AC">
                <wp:simplePos x="0" y="0"/>
                <wp:positionH relativeFrom="column">
                  <wp:posOffset>-924901</wp:posOffset>
                </wp:positionH>
                <wp:positionV relativeFrom="paragraph">
                  <wp:posOffset>-1000413</wp:posOffset>
                </wp:positionV>
                <wp:extent cx="1802130" cy="11406716"/>
                <wp:effectExtent l="0" t="0" r="26670"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130" cy="11406716"/>
                        </a:xfrm>
                        <a:prstGeom prst="rect">
                          <a:avLst/>
                        </a:prstGeom>
                        <a:solidFill>
                          <a:srgbClr val="A6A6A6"/>
                        </a:solidFill>
                        <a:ln w="25400">
                          <a:solidFill>
                            <a:srgbClr val="A6A6A6"/>
                          </a:solidFill>
                          <a:miter lim="800000"/>
                          <a:headEnd/>
                          <a:tailEnd/>
                        </a:ln>
                      </wps:spPr>
                      <wps:txbx>
                        <w:txbxContent>
                          <w:p w14:paraId="6FE66566" w14:textId="77777777" w:rsidR="007763A8" w:rsidRDefault="007763A8" w:rsidP="007763A8">
                            <w:pPr>
                              <w:rPr>
                                <w:rFonts w:eastAsia="Times New Roman"/>
                              </w:rPr>
                            </w:pP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5D802AC" id="Rectangle 5" o:spid="_x0000_s1026" style="position:absolute;left:0;text-align:left;margin-left:-72.85pt;margin-top:-78.75pt;width:141.9pt;height:89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" fillcolor="#a6a6a6" strokecolor="#a6a6a6" strokeweight="2pt">
                <v:textbox style="layout-flow:vertical;mso-layout-flow-alt:bottom-to-top">
                  <w:txbxContent>
                    <w:p w14:paraId="6FE66566" w14:textId="77777777" w:rsidR="007763A8" w:rsidRDefault="007763A8" w:rsidP="007763A8">
                      <w:pPr>
                        <w:rPr>
                          <w:rFonts w:eastAsia="Times New Roman"/>
                        </w:rPr>
                      </w:pPr>
                    </w:p>
                  </w:txbxContent>
                </v:textbox>
              </v:rect>
            </w:pict>
          </mc:Fallback>
        </mc:AlternateContent>
      </w:r>
      <w:r w:rsidRPr="00A34DDF">
        <w:rPr>
          <w:noProof/>
        </w:rPr>
        <w:drawing>
          <wp:anchor distT="0" distB="0" distL="114300" distR="114300" simplePos="0" relativeHeight="251662336" behindDoc="0" locked="0" layoutInCell="1" allowOverlap="1" wp14:anchorId="26813674" wp14:editId="4612BD0F">
            <wp:simplePos x="0" y="0"/>
            <wp:positionH relativeFrom="column">
              <wp:posOffset>4556760</wp:posOffset>
            </wp:positionH>
            <wp:positionV relativeFrom="paragraph">
              <wp:posOffset>-699770</wp:posOffset>
            </wp:positionV>
            <wp:extent cx="1584325" cy="1523365"/>
            <wp:effectExtent l="0" t="0" r="0" b="635"/>
            <wp:wrapThrough wrapText="bothSides">
              <wp:wrapPolygon edited="0">
                <wp:start x="7618" y="0"/>
                <wp:lineTo x="5194" y="720"/>
                <wp:lineTo x="3117" y="3241"/>
                <wp:lineTo x="3117" y="6123"/>
                <wp:lineTo x="3809" y="10084"/>
                <wp:lineTo x="0" y="15126"/>
                <wp:lineTo x="0" y="20889"/>
                <wp:lineTo x="4848" y="21249"/>
                <wp:lineTo x="11081" y="21249"/>
                <wp:lineTo x="17661" y="21249"/>
                <wp:lineTo x="21124" y="19808"/>
                <wp:lineTo x="21124" y="15126"/>
                <wp:lineTo x="16968" y="10805"/>
                <wp:lineTo x="18007" y="6483"/>
                <wp:lineTo x="18007" y="3241"/>
                <wp:lineTo x="15237" y="0"/>
                <wp:lineTo x="12120" y="0"/>
                <wp:lineTo x="7618" y="0"/>
              </wp:wrapPolygon>
            </wp:wrapThrough>
            <wp:docPr id="4" name="Picture 4" descr="Description: Logo_gra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8" descr="Description: Logo_grafit.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4325"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4DDF">
        <w:rPr>
          <w:noProof/>
        </w:rPr>
        <mc:AlternateContent>
          <mc:Choice Requires="wps">
            <w:drawing>
              <wp:anchor distT="0" distB="0" distL="114300" distR="114300" simplePos="0" relativeHeight="251663360" behindDoc="0" locked="0" layoutInCell="1" allowOverlap="1" wp14:anchorId="57EBB5C6" wp14:editId="08A95828">
                <wp:simplePos x="0" y="0"/>
                <wp:positionH relativeFrom="column">
                  <wp:posOffset>1546225</wp:posOffset>
                </wp:positionH>
                <wp:positionV relativeFrom="paragraph">
                  <wp:posOffset>2845435</wp:posOffset>
                </wp:positionV>
                <wp:extent cx="4867275" cy="3644900"/>
                <wp:effectExtent l="0" t="0" r="0" b="0"/>
                <wp:wrapThrough wrapText="bothSides">
                  <wp:wrapPolygon edited="0">
                    <wp:start x="0" y="0"/>
                    <wp:lineTo x="0" y="21600"/>
                    <wp:lineTo x="21600" y="21600"/>
                    <wp:lineTo x="21600" y="0"/>
                  </wp:wrapPolygon>
                </wp:wrapThrough>
                <wp:docPr id="6" name="Rectangle 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867275" cy="3644900"/>
                        </a:xfrm>
                        <a:prstGeom prst="rect">
                          <a:avLst/>
                        </a:prstGeom>
                      </wps:spPr>
                      <wps:txbx>
                        <w:txbxContent>
                          <w:p w14:paraId="75BDD253" w14:textId="6BED287F" w:rsidR="007763A8" w:rsidRPr="007763A8" w:rsidRDefault="00476C1C" w:rsidP="007763A8">
                            <w:pPr>
                              <w:pStyle w:val="NormalWeb"/>
                              <w:spacing w:before="0" w:beforeAutospacing="0" w:after="0" w:afterAutospacing="0"/>
                              <w:jc w:val="center"/>
                              <w:rPr>
                                <w:rFonts w:ascii="Cambria" w:hAnsi="Cambria"/>
                                <w:color w:val="A6A6A6"/>
                                <w:kern w:val="24"/>
                                <w:sz w:val="72"/>
                                <w:szCs w:val="72"/>
                              </w:rPr>
                            </w:pPr>
                            <w:r>
                              <w:rPr>
                                <w:rFonts w:ascii="Cambria" w:hAnsi="Cambria"/>
                                <w:color w:val="A6A6A6"/>
                                <w:kern w:val="24"/>
                                <w:sz w:val="72"/>
                                <w:szCs w:val="72"/>
                              </w:rPr>
                              <w:t>Your Title</w:t>
                            </w:r>
                          </w:p>
                          <w:p w14:paraId="0E3AB99C" w14:textId="77777777" w:rsidR="007763A8" w:rsidRDefault="007763A8" w:rsidP="007763A8">
                            <w:pPr>
                              <w:pStyle w:val="NormalWeb"/>
                              <w:spacing w:before="0" w:beforeAutospacing="0" w:after="0" w:afterAutospacing="0"/>
                              <w:jc w:val="center"/>
                              <w:rPr>
                                <w:rFonts w:ascii="Cambria" w:hAnsi="Cambria"/>
                                <w:color w:val="A6A6A6"/>
                                <w:kern w:val="24"/>
                                <w:sz w:val="44"/>
                                <w:szCs w:val="72"/>
                              </w:rPr>
                            </w:pPr>
                          </w:p>
                          <w:p w14:paraId="7DEF4818" w14:textId="77777777" w:rsidR="007763A8" w:rsidRPr="007763A8" w:rsidRDefault="007763A8" w:rsidP="007763A8">
                            <w:pPr>
                              <w:pStyle w:val="NormalWeb"/>
                              <w:spacing w:before="0" w:beforeAutospacing="0" w:after="0" w:afterAutospacing="0"/>
                              <w:jc w:val="center"/>
                              <w:rPr>
                                <w:rFonts w:ascii="Cambria" w:hAnsi="Cambria"/>
                                <w:color w:val="A6A6A6"/>
                                <w:kern w:val="24"/>
                                <w:sz w:val="32"/>
                                <w:szCs w:val="32"/>
                              </w:rPr>
                            </w:pPr>
                            <w:r w:rsidRPr="007763A8">
                              <w:rPr>
                                <w:rFonts w:ascii="Cambria" w:hAnsi="Cambria"/>
                                <w:color w:val="A6A6A6"/>
                                <w:kern w:val="24"/>
                                <w:sz w:val="32"/>
                                <w:szCs w:val="32"/>
                              </w:rPr>
                              <w:t>Master Degree Project in Systems Biology</w:t>
                            </w:r>
                          </w:p>
                          <w:p w14:paraId="5FADCA49" w14:textId="77777777" w:rsidR="007763A8" w:rsidRPr="007763A8" w:rsidRDefault="007763A8" w:rsidP="007763A8">
                            <w:pPr>
                              <w:pStyle w:val="NormalWeb"/>
                              <w:spacing w:before="0" w:beforeAutospacing="0" w:after="0" w:afterAutospacing="0"/>
                              <w:jc w:val="center"/>
                              <w:rPr>
                                <w:rFonts w:ascii="Cambria" w:hAnsi="Cambria"/>
                                <w:color w:val="A6A6A6"/>
                                <w:kern w:val="24"/>
                                <w:sz w:val="32"/>
                                <w:szCs w:val="32"/>
                              </w:rPr>
                            </w:pPr>
                            <w:r w:rsidRPr="007763A8">
                              <w:rPr>
                                <w:rFonts w:ascii="Cambria" w:hAnsi="Cambria"/>
                                <w:color w:val="A6A6A6"/>
                                <w:kern w:val="24"/>
                                <w:sz w:val="32"/>
                                <w:szCs w:val="32"/>
                              </w:rPr>
                              <w:t xml:space="preserve"> 45 ECTS</w:t>
                            </w:r>
                          </w:p>
                          <w:p w14:paraId="29363F3E" w14:textId="77777777" w:rsidR="007763A8" w:rsidRDefault="007763A8" w:rsidP="007763A8">
                            <w:pPr>
                              <w:pStyle w:val="NormalWeb"/>
                              <w:spacing w:before="0" w:beforeAutospacing="0" w:after="0" w:afterAutospacing="0"/>
                              <w:jc w:val="center"/>
                              <w:rPr>
                                <w:rFonts w:ascii="Cambria" w:hAnsi="Cambria"/>
                                <w:color w:val="A6A6A6"/>
                                <w:kern w:val="24"/>
                                <w:sz w:val="36"/>
                                <w:szCs w:val="72"/>
                                <w:lang w:val="sv-SE"/>
                              </w:rPr>
                            </w:pPr>
                          </w:p>
                          <w:p w14:paraId="2124F681" w14:textId="77777777" w:rsidR="007763A8" w:rsidRPr="00F14D8F" w:rsidRDefault="007763A8" w:rsidP="007763A8">
                            <w:pPr>
                              <w:pStyle w:val="NormalWeb"/>
                              <w:spacing w:before="0" w:beforeAutospacing="0" w:after="0" w:afterAutospacing="0"/>
                              <w:jc w:val="center"/>
                              <w:rPr>
                                <w:rFonts w:ascii="Cambria" w:hAnsi="Cambria"/>
                                <w:color w:val="A6A6A6"/>
                                <w:kern w:val="24"/>
                                <w:sz w:val="28"/>
                                <w:szCs w:val="28"/>
                                <w:lang w:val="en-US"/>
                              </w:rPr>
                            </w:pPr>
                            <w:r>
                              <w:rPr>
                                <w:rFonts w:ascii="Cambria" w:hAnsi="Cambria"/>
                                <w:color w:val="A6A6A6"/>
                                <w:kern w:val="24"/>
                                <w:sz w:val="28"/>
                                <w:szCs w:val="28"/>
                                <w:lang w:val="en-US"/>
                              </w:rPr>
                              <w:t>1</w:t>
                            </w:r>
                            <w:r w:rsidRPr="00F14D8F">
                              <w:rPr>
                                <w:rFonts w:ascii="Cambria" w:hAnsi="Cambria"/>
                                <w:color w:val="A6A6A6"/>
                                <w:kern w:val="24"/>
                                <w:sz w:val="28"/>
                                <w:szCs w:val="28"/>
                                <w:vertAlign w:val="superscript"/>
                                <w:lang w:val="en-US"/>
                              </w:rPr>
                              <w:t>st</w:t>
                            </w:r>
                            <w:r w:rsidRPr="00F14D8F">
                              <w:rPr>
                                <w:rFonts w:ascii="Cambria" w:hAnsi="Cambria"/>
                                <w:color w:val="A6A6A6"/>
                                <w:kern w:val="24"/>
                                <w:sz w:val="28"/>
                                <w:szCs w:val="28"/>
                                <w:lang w:val="en-US"/>
                              </w:rPr>
                              <w:t xml:space="preserve"> version</w:t>
                            </w:r>
                          </w:p>
                          <w:p w14:paraId="2211898F" w14:textId="77777777" w:rsidR="007763A8" w:rsidRPr="007C5F5F" w:rsidRDefault="007763A8" w:rsidP="007763A8">
                            <w:pPr>
                              <w:pStyle w:val="NormalWeb"/>
                              <w:spacing w:before="0" w:beforeAutospacing="0" w:after="0" w:afterAutospacing="0"/>
                              <w:rPr>
                                <w:sz w:val="28"/>
                                <w:szCs w:val="28"/>
                              </w:rPr>
                            </w:pPr>
                          </w:p>
                        </w:txbxContent>
                      </wps:txbx>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7EBB5C6" id="Rectangle 6" o:spid="_x0000_s1027" style="position:absolute;left:0;text-align:left;margin-left:121.75pt;margin-top:224.05pt;width:383.25pt;height:2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" filled="f" stroked="f">
                <o:lock v:ext="edit" grouping="t"/>
                <v:textbox>
                  <w:txbxContent>
                    <w:p w14:paraId="75BDD253" w14:textId="6BED287F" w:rsidR="007763A8" w:rsidRPr="007763A8" w:rsidRDefault="00476C1C" w:rsidP="007763A8">
                      <w:pPr>
                        <w:pStyle w:val="NormalWeb"/>
                        <w:spacing w:before="0" w:beforeAutospacing="0" w:after="0" w:afterAutospacing="0"/>
                        <w:jc w:val="center"/>
                        <w:rPr>
                          <w:rFonts w:ascii="Cambria" w:hAnsi="Cambria"/>
                          <w:color w:val="A6A6A6"/>
                          <w:kern w:val="24"/>
                          <w:sz w:val="72"/>
                          <w:szCs w:val="72"/>
                        </w:rPr>
                      </w:pPr>
                      <w:r>
                        <w:rPr>
                          <w:rFonts w:ascii="Cambria" w:hAnsi="Cambria"/>
                          <w:color w:val="A6A6A6"/>
                          <w:kern w:val="24"/>
                          <w:sz w:val="72"/>
                          <w:szCs w:val="72"/>
                        </w:rPr>
                        <w:t>Your Title</w:t>
                      </w:r>
                    </w:p>
                    <w:p w14:paraId="0E3AB99C" w14:textId="77777777" w:rsidR="007763A8" w:rsidRDefault="007763A8" w:rsidP="007763A8">
                      <w:pPr>
                        <w:pStyle w:val="NormalWeb"/>
                        <w:spacing w:before="0" w:beforeAutospacing="0" w:after="0" w:afterAutospacing="0"/>
                        <w:jc w:val="center"/>
                        <w:rPr>
                          <w:rFonts w:ascii="Cambria" w:hAnsi="Cambria"/>
                          <w:color w:val="A6A6A6"/>
                          <w:kern w:val="24"/>
                          <w:sz w:val="44"/>
                          <w:szCs w:val="72"/>
                        </w:rPr>
                      </w:pPr>
                    </w:p>
                    <w:p w14:paraId="7DEF4818" w14:textId="77777777" w:rsidR="007763A8" w:rsidRPr="007763A8" w:rsidRDefault="007763A8" w:rsidP="007763A8">
                      <w:pPr>
                        <w:pStyle w:val="NormalWeb"/>
                        <w:spacing w:before="0" w:beforeAutospacing="0" w:after="0" w:afterAutospacing="0"/>
                        <w:jc w:val="center"/>
                        <w:rPr>
                          <w:rFonts w:ascii="Cambria" w:hAnsi="Cambria"/>
                          <w:color w:val="A6A6A6"/>
                          <w:kern w:val="24"/>
                          <w:sz w:val="32"/>
                          <w:szCs w:val="32"/>
                        </w:rPr>
                      </w:pPr>
                      <w:r w:rsidRPr="007763A8">
                        <w:rPr>
                          <w:rFonts w:ascii="Cambria" w:hAnsi="Cambria"/>
                          <w:color w:val="A6A6A6"/>
                          <w:kern w:val="24"/>
                          <w:sz w:val="32"/>
                          <w:szCs w:val="32"/>
                        </w:rPr>
                        <w:t>Master Degree Project in Systems Biology</w:t>
                      </w:r>
                    </w:p>
                    <w:p w14:paraId="5FADCA49" w14:textId="77777777" w:rsidR="007763A8" w:rsidRPr="007763A8" w:rsidRDefault="007763A8" w:rsidP="007763A8">
                      <w:pPr>
                        <w:pStyle w:val="NormalWeb"/>
                        <w:spacing w:before="0" w:beforeAutospacing="0" w:after="0" w:afterAutospacing="0"/>
                        <w:jc w:val="center"/>
                        <w:rPr>
                          <w:rFonts w:ascii="Cambria" w:hAnsi="Cambria"/>
                          <w:color w:val="A6A6A6"/>
                          <w:kern w:val="24"/>
                          <w:sz w:val="32"/>
                          <w:szCs w:val="32"/>
                        </w:rPr>
                      </w:pPr>
                      <w:r w:rsidRPr="007763A8">
                        <w:rPr>
                          <w:rFonts w:ascii="Cambria" w:hAnsi="Cambria"/>
                          <w:color w:val="A6A6A6"/>
                          <w:kern w:val="24"/>
                          <w:sz w:val="32"/>
                          <w:szCs w:val="32"/>
                        </w:rPr>
                        <w:t xml:space="preserve"> 45 ECTS</w:t>
                      </w:r>
                    </w:p>
                    <w:p w14:paraId="29363F3E" w14:textId="77777777" w:rsidR="007763A8" w:rsidRDefault="007763A8" w:rsidP="007763A8">
                      <w:pPr>
                        <w:pStyle w:val="NormalWeb"/>
                        <w:spacing w:before="0" w:beforeAutospacing="0" w:after="0" w:afterAutospacing="0"/>
                        <w:jc w:val="center"/>
                        <w:rPr>
                          <w:rFonts w:ascii="Cambria" w:hAnsi="Cambria"/>
                          <w:color w:val="A6A6A6"/>
                          <w:kern w:val="24"/>
                          <w:sz w:val="36"/>
                          <w:szCs w:val="72"/>
                          <w:lang w:val="sv-SE"/>
                        </w:rPr>
                      </w:pPr>
                    </w:p>
                    <w:p w14:paraId="2124F681" w14:textId="77777777" w:rsidR="007763A8" w:rsidRPr="00F14D8F" w:rsidRDefault="007763A8" w:rsidP="007763A8">
                      <w:pPr>
                        <w:pStyle w:val="NormalWeb"/>
                        <w:spacing w:before="0" w:beforeAutospacing="0" w:after="0" w:afterAutospacing="0"/>
                        <w:jc w:val="center"/>
                        <w:rPr>
                          <w:rFonts w:ascii="Cambria" w:hAnsi="Cambria"/>
                          <w:color w:val="A6A6A6"/>
                          <w:kern w:val="24"/>
                          <w:sz w:val="28"/>
                          <w:szCs w:val="28"/>
                          <w:lang w:val="en-US"/>
                        </w:rPr>
                      </w:pPr>
                      <w:r>
                        <w:rPr>
                          <w:rFonts w:ascii="Cambria" w:hAnsi="Cambria"/>
                          <w:color w:val="A6A6A6"/>
                          <w:kern w:val="24"/>
                          <w:sz w:val="28"/>
                          <w:szCs w:val="28"/>
                          <w:lang w:val="en-US"/>
                        </w:rPr>
                        <w:t>1</w:t>
                      </w:r>
                      <w:r w:rsidRPr="00F14D8F">
                        <w:rPr>
                          <w:rFonts w:ascii="Cambria" w:hAnsi="Cambria"/>
                          <w:color w:val="A6A6A6"/>
                          <w:kern w:val="24"/>
                          <w:sz w:val="28"/>
                          <w:szCs w:val="28"/>
                          <w:vertAlign w:val="superscript"/>
                          <w:lang w:val="en-US"/>
                        </w:rPr>
                        <w:t>st</w:t>
                      </w:r>
                      <w:r w:rsidRPr="00F14D8F">
                        <w:rPr>
                          <w:rFonts w:ascii="Cambria" w:hAnsi="Cambria"/>
                          <w:color w:val="A6A6A6"/>
                          <w:kern w:val="24"/>
                          <w:sz w:val="28"/>
                          <w:szCs w:val="28"/>
                          <w:lang w:val="en-US"/>
                        </w:rPr>
                        <w:t xml:space="preserve"> version</w:t>
                      </w:r>
                    </w:p>
                    <w:p w14:paraId="2211898F" w14:textId="77777777" w:rsidR="007763A8" w:rsidRPr="007C5F5F" w:rsidRDefault="007763A8" w:rsidP="007763A8">
                      <w:pPr>
                        <w:pStyle w:val="NormalWeb"/>
                        <w:spacing w:before="0" w:beforeAutospacing="0" w:after="0" w:afterAutospacing="0"/>
                        <w:rPr>
                          <w:sz w:val="28"/>
                          <w:szCs w:val="28"/>
                        </w:rPr>
                      </w:pPr>
                    </w:p>
                  </w:txbxContent>
                </v:textbox>
                <w10:wrap type="through"/>
              </v:rect>
            </w:pict>
          </mc:Fallback>
        </mc:AlternateContent>
      </w:r>
      <w:bookmarkEnd w:id="0"/>
      <w:bookmarkEnd w:id="1"/>
      <w:bookmarkEnd w:id="2"/>
      <w:bookmarkEnd w:id="3"/>
      <w:bookmarkEnd w:id="4"/>
    </w:p>
    <w:p w14:paraId="38742345" w14:textId="77777777" w:rsidR="004A5BDC" w:rsidRDefault="000F460C" w:rsidP="004A5BDC">
      <w:r w:rsidRPr="00A34DDF">
        <w:rPr>
          <w:noProof/>
        </w:rPr>
        <mc:AlternateContent>
          <mc:Choice Requires="wps">
            <w:drawing>
              <wp:anchor distT="0" distB="0" distL="114300" distR="114300" simplePos="0" relativeHeight="251661312" behindDoc="0" locked="0" layoutInCell="1" allowOverlap="1" wp14:anchorId="63A7A73C" wp14:editId="31C7852F">
                <wp:simplePos x="0" y="0"/>
                <wp:positionH relativeFrom="column">
                  <wp:posOffset>-447675</wp:posOffset>
                </wp:positionH>
                <wp:positionV relativeFrom="paragraph">
                  <wp:posOffset>4231640</wp:posOffset>
                </wp:positionV>
                <wp:extent cx="741045" cy="4178300"/>
                <wp:effectExtent l="0" t="0" r="0" b="0"/>
                <wp:wrapThrough wrapText="bothSides">
                  <wp:wrapPolygon edited="0">
                    <wp:start x="1090" y="0"/>
                    <wp:lineTo x="1090" y="21469"/>
                    <wp:lineTo x="19620" y="21469"/>
                    <wp:lineTo x="19620" y="0"/>
                    <wp:lineTo x="109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41783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3B8ACB" w14:textId="77777777" w:rsidR="007763A8" w:rsidRPr="00660F2A" w:rsidRDefault="007763A8" w:rsidP="007763A8">
                            <w:pPr>
                              <w:pStyle w:val="NormalWeb"/>
                              <w:spacing w:before="0" w:beforeAutospacing="0" w:after="0" w:afterAutospacing="0"/>
                              <w:rPr>
                                <w:lang w:val="en-US"/>
                              </w:rPr>
                            </w:pPr>
                            <w:r w:rsidRPr="00660F2A">
                              <w:rPr>
                                <w:rFonts w:ascii="Calibri" w:hAnsi="Calibri"/>
                                <w:color w:val="FFFFFF"/>
                                <w:kern w:val="24"/>
                                <w:sz w:val="72"/>
                                <w:szCs w:val="72"/>
                                <w:lang w:val="en-US"/>
                              </w:rPr>
                              <w:t>Written Assignment</w:t>
                            </w:r>
                          </w:p>
                        </w:txbxContent>
                      </wps:txbx>
                      <wps:bodyPr rot="0" vert="vert270"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3A7A73C" id="_x0000_t202" coordsize="21600,21600" o:spt="202" path="m,l,21600r21600,l21600,xe">
                <v:stroke joinstyle="miter"/>
                <v:path gradientshapeok="t" o:connecttype="rect"/>
              </v:shapetype>
              <v:shape id="Text Box 3" o:spid="_x0000_s1028" type="#_x0000_t202" style="position:absolute;left:0;text-align:left;margin-left:-35.25pt;margin-top:333.2pt;width:58.35pt;height:3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" filled="f" stroked="f">
                <v:textbox style="layout-flow:vertical;mso-layout-flow-alt:bottom-to-top;mso-fit-shape-to-text:t">
                  <w:txbxContent>
                    <w:p w14:paraId="713B8ACB" w14:textId="77777777" w:rsidR="007763A8" w:rsidRPr="00660F2A" w:rsidRDefault="007763A8" w:rsidP="007763A8">
                      <w:pPr>
                        <w:pStyle w:val="NormalWeb"/>
                        <w:spacing w:before="0" w:beforeAutospacing="0" w:after="0" w:afterAutospacing="0"/>
                        <w:rPr>
                          <w:lang w:val="en-US"/>
                        </w:rPr>
                      </w:pPr>
                      <w:r w:rsidRPr="00660F2A">
                        <w:rPr>
                          <w:rFonts w:ascii="Calibri" w:hAnsi="Calibri"/>
                          <w:color w:val="FFFFFF"/>
                          <w:kern w:val="24"/>
                          <w:sz w:val="72"/>
                          <w:szCs w:val="72"/>
                          <w:lang w:val="en-US"/>
                        </w:rPr>
                        <w:t>Written Assignment</w:t>
                      </w:r>
                    </w:p>
                  </w:txbxContent>
                </v:textbox>
                <w10:wrap type="through"/>
              </v:shape>
            </w:pict>
          </mc:Fallback>
        </mc:AlternateContent>
      </w:r>
      <w:r w:rsidR="007763A8" w:rsidRPr="00A34DDF">
        <w:rPr>
          <w:noProof/>
        </w:rPr>
        <mc:AlternateContent>
          <mc:Choice Requires="wps">
            <w:drawing>
              <wp:anchor distT="0" distB="0" distL="114300" distR="114300" simplePos="0" relativeHeight="251660288" behindDoc="0" locked="0" layoutInCell="1" allowOverlap="1" wp14:anchorId="4E4D347D" wp14:editId="02E38624">
                <wp:simplePos x="0" y="0"/>
                <wp:positionH relativeFrom="page">
                  <wp:posOffset>3759798</wp:posOffset>
                </wp:positionH>
                <wp:positionV relativeFrom="page">
                  <wp:posOffset>7535732</wp:posOffset>
                </wp:positionV>
                <wp:extent cx="3175000" cy="2479637"/>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2479637"/>
                        </a:xfrm>
                        <a:prstGeom prst="rect">
                          <a:avLst/>
                        </a:prstGeom>
                        <a:noFill/>
                        <a:ln>
                          <a:noFill/>
                        </a:ln>
                        <a:effectLst/>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14:paraId="3A61444E" w14:textId="66B8B778" w:rsidR="007763A8" w:rsidRPr="007763A8" w:rsidRDefault="007763A8" w:rsidP="00CA44D2">
                            <w:pPr>
                              <w:spacing w:after="0"/>
                              <w:rPr>
                                <w:color w:val="808080"/>
                                <w:sz w:val="24"/>
                                <w:szCs w:val="24"/>
                              </w:rPr>
                            </w:pPr>
                            <w:r w:rsidRPr="007763A8">
                              <w:rPr>
                                <w:color w:val="808080"/>
                                <w:sz w:val="24"/>
                                <w:szCs w:val="24"/>
                              </w:rPr>
                              <w:t>Student</w:t>
                            </w:r>
                            <w:r w:rsidR="005A5FDD">
                              <w:rPr>
                                <w:color w:val="808080"/>
                                <w:sz w:val="24"/>
                                <w:szCs w:val="24"/>
                              </w:rPr>
                              <w:t>: Ryan Potter</w:t>
                            </w:r>
                            <w:r w:rsidR="00B0726B" w:rsidRPr="00B0726B">
                              <w:rPr>
                                <w:color w:val="FF0000"/>
                                <w:sz w:val="24"/>
                                <w:szCs w:val="24"/>
                              </w:rPr>
                              <w:t xml:space="preserve"> </w:t>
                            </w:r>
                          </w:p>
                          <w:p w14:paraId="40862D51" w14:textId="6DD7DA53" w:rsidR="007763A8" w:rsidRPr="007763A8" w:rsidRDefault="007763A8" w:rsidP="007763A8">
                            <w:pPr>
                              <w:rPr>
                                <w:color w:val="808080"/>
                                <w:sz w:val="24"/>
                                <w:szCs w:val="24"/>
                              </w:rPr>
                            </w:pPr>
                            <w:r w:rsidRPr="007763A8">
                              <w:rPr>
                                <w:color w:val="808080"/>
                                <w:sz w:val="24"/>
                                <w:szCs w:val="24"/>
                              </w:rPr>
                              <w:t>Email:</w:t>
                            </w:r>
                            <w:r w:rsidR="009007DA">
                              <w:rPr>
                                <w:color w:val="808080"/>
                                <w:sz w:val="24"/>
                                <w:szCs w:val="24"/>
                              </w:rPr>
                              <w:t xml:space="preserve"> a17ryapo@student.his.se</w:t>
                            </w:r>
                          </w:p>
                          <w:p w14:paraId="7685531D" w14:textId="572D45B5" w:rsidR="00CA44D2" w:rsidRDefault="007763A8" w:rsidP="00CA44D2">
                            <w:pPr>
                              <w:spacing w:after="0"/>
                              <w:rPr>
                                <w:color w:val="808080"/>
                                <w:sz w:val="24"/>
                                <w:szCs w:val="24"/>
                              </w:rPr>
                            </w:pPr>
                            <w:r>
                              <w:rPr>
                                <w:color w:val="808080"/>
                                <w:sz w:val="24"/>
                                <w:szCs w:val="24"/>
                              </w:rPr>
                              <w:t>S</w:t>
                            </w:r>
                            <w:r w:rsidRPr="007763A8">
                              <w:rPr>
                                <w:color w:val="808080"/>
                                <w:sz w:val="24"/>
                                <w:szCs w:val="24"/>
                              </w:rPr>
                              <w:t>upervisor:</w:t>
                            </w:r>
                            <w:r w:rsidR="009007DA">
                              <w:rPr>
                                <w:color w:val="808080"/>
                                <w:sz w:val="24"/>
                                <w:szCs w:val="24"/>
                              </w:rPr>
                              <w:t xml:space="preserve"> Andreas Tilevik</w:t>
                            </w:r>
                          </w:p>
                          <w:p w14:paraId="73D285CE" w14:textId="74F152E7" w:rsidR="007763A8" w:rsidRPr="007763A8" w:rsidRDefault="00CA44D2" w:rsidP="009007DA">
                            <w:pPr>
                              <w:jc w:val="left"/>
                              <w:rPr>
                                <w:color w:val="808080"/>
                                <w:sz w:val="24"/>
                                <w:szCs w:val="24"/>
                              </w:rPr>
                            </w:pPr>
                            <w:r>
                              <w:rPr>
                                <w:color w:val="808080"/>
                                <w:sz w:val="24"/>
                                <w:szCs w:val="24"/>
                              </w:rPr>
                              <w:t>Email:</w:t>
                            </w:r>
                            <w:r w:rsidR="007763A8" w:rsidRPr="007763A8">
                              <w:rPr>
                                <w:color w:val="808080"/>
                                <w:sz w:val="24"/>
                                <w:szCs w:val="24"/>
                              </w:rPr>
                              <w:t xml:space="preserve"> </w:t>
                            </w:r>
                            <w:r w:rsidR="009007DA">
                              <w:rPr>
                                <w:color w:val="808080"/>
                                <w:sz w:val="24"/>
                                <w:szCs w:val="24"/>
                              </w:rPr>
                              <w:t>andreas.tilevik@his.se</w:t>
                            </w:r>
                            <w:r w:rsidR="007763A8" w:rsidRPr="007763A8">
                              <w:rPr>
                                <w:color w:val="808080"/>
                                <w:sz w:val="24"/>
                                <w:szCs w:val="24"/>
                              </w:rPr>
                              <w:br/>
                            </w:r>
                            <w:r w:rsidR="007763A8" w:rsidRPr="00CA44D2">
                              <w:rPr>
                                <w:sz w:val="24"/>
                                <w:szCs w:val="24"/>
                              </w:rPr>
                              <w:t xml:space="preserve"> </w:t>
                            </w:r>
                          </w:p>
                          <w:p w14:paraId="6E641CDB" w14:textId="6270C079" w:rsidR="007763A8" w:rsidRDefault="007763A8" w:rsidP="007763A8">
                            <w:pPr>
                              <w:rPr>
                                <w:color w:val="808080"/>
                                <w:sz w:val="24"/>
                                <w:szCs w:val="24"/>
                                <w:lang w:val="en-GB"/>
                              </w:rPr>
                            </w:pPr>
                            <w:r>
                              <w:rPr>
                                <w:color w:val="808080"/>
                                <w:sz w:val="24"/>
                                <w:szCs w:val="24"/>
                                <w:lang w:val="en-GB"/>
                              </w:rPr>
                              <w:t>Examiner:</w:t>
                            </w:r>
                            <w:r w:rsidR="009007DA">
                              <w:rPr>
                                <w:color w:val="808080"/>
                                <w:sz w:val="24"/>
                                <w:szCs w:val="24"/>
                                <w:lang w:val="en-GB"/>
                              </w:rPr>
                              <w:t xml:space="preserve"> Sanja Jurcevic</w:t>
                            </w:r>
                          </w:p>
                          <w:p w14:paraId="33629B34" w14:textId="77777777" w:rsidR="009007DA" w:rsidRPr="007763A8" w:rsidRDefault="009007DA" w:rsidP="007763A8">
                            <w:pPr>
                              <w:rPr>
                                <w:color w:val="808080"/>
                                <w:sz w:val="24"/>
                                <w:szCs w:val="24"/>
                                <w:lang w:val="en-GB"/>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E4D347D" id="_x0000_t202" coordsize="21600,21600" o:spt="202" path="m,l,21600r21600,l21600,xe">
                <v:stroke joinstyle="miter"/>
                <v:path gradientshapeok="t" o:connecttype="rect"/>
              </v:shapetype>
              <v:shape id="Text Box 2" o:spid="_x0000_s1029" type="#_x0000_t202" style="position:absolute;left:0;text-align:left;margin-left:296.05pt;margin-top:593.35pt;width:250pt;height:19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" filled="f" stroked="f">
                <v:textbox>
                  <w:txbxContent>
                    <w:p w14:paraId="3A61444E" w14:textId="66B8B778" w:rsidR="007763A8" w:rsidRPr="007763A8" w:rsidRDefault="007763A8" w:rsidP="00CA44D2">
                      <w:pPr>
                        <w:spacing w:after="0"/>
                        <w:rPr>
                          <w:color w:val="808080"/>
                          <w:sz w:val="24"/>
                          <w:szCs w:val="24"/>
                        </w:rPr>
                      </w:pPr>
                      <w:r w:rsidRPr="007763A8">
                        <w:rPr>
                          <w:color w:val="808080"/>
                          <w:sz w:val="24"/>
                          <w:szCs w:val="24"/>
                        </w:rPr>
                        <w:t>Student</w:t>
                      </w:r>
                      <w:r w:rsidR="005A5FDD">
                        <w:rPr>
                          <w:color w:val="808080"/>
                          <w:sz w:val="24"/>
                          <w:szCs w:val="24"/>
                        </w:rPr>
                        <w:t>: Ryan Potter</w:t>
                      </w:r>
                      <w:r w:rsidR="00B0726B" w:rsidRPr="00B0726B">
                        <w:rPr>
                          <w:color w:val="FF0000"/>
                          <w:sz w:val="24"/>
                          <w:szCs w:val="24"/>
                        </w:rPr>
                        <w:t xml:space="preserve"> </w:t>
                      </w:r>
                    </w:p>
                    <w:p w14:paraId="40862D51" w14:textId="6DD7DA53" w:rsidR="007763A8" w:rsidRPr="007763A8" w:rsidRDefault="007763A8" w:rsidP="007763A8">
                      <w:pPr>
                        <w:rPr>
                          <w:color w:val="808080"/>
                          <w:sz w:val="24"/>
                          <w:szCs w:val="24"/>
                        </w:rPr>
                      </w:pPr>
                      <w:r w:rsidRPr="007763A8">
                        <w:rPr>
                          <w:color w:val="808080"/>
                          <w:sz w:val="24"/>
                          <w:szCs w:val="24"/>
                        </w:rPr>
                        <w:t>Email:</w:t>
                      </w:r>
                      <w:r w:rsidR="009007DA">
                        <w:rPr>
                          <w:color w:val="808080"/>
                          <w:sz w:val="24"/>
                          <w:szCs w:val="24"/>
                        </w:rPr>
                        <w:t xml:space="preserve"> a17ryapo@student.his.se</w:t>
                      </w:r>
                    </w:p>
                    <w:p w14:paraId="7685531D" w14:textId="572D45B5" w:rsidR="00CA44D2" w:rsidRDefault="007763A8" w:rsidP="00CA44D2">
                      <w:pPr>
                        <w:spacing w:after="0"/>
                        <w:rPr>
                          <w:color w:val="808080"/>
                          <w:sz w:val="24"/>
                          <w:szCs w:val="24"/>
                        </w:rPr>
                      </w:pPr>
                      <w:r>
                        <w:rPr>
                          <w:color w:val="808080"/>
                          <w:sz w:val="24"/>
                          <w:szCs w:val="24"/>
                        </w:rPr>
                        <w:t>S</w:t>
                      </w:r>
                      <w:r w:rsidRPr="007763A8">
                        <w:rPr>
                          <w:color w:val="808080"/>
                          <w:sz w:val="24"/>
                          <w:szCs w:val="24"/>
                        </w:rPr>
                        <w:t>upervisor:</w:t>
                      </w:r>
                      <w:r w:rsidR="009007DA">
                        <w:rPr>
                          <w:color w:val="808080"/>
                          <w:sz w:val="24"/>
                          <w:szCs w:val="24"/>
                        </w:rPr>
                        <w:t xml:space="preserve"> Andreas Tilevik</w:t>
                      </w:r>
                    </w:p>
                    <w:p w14:paraId="73D285CE" w14:textId="74F152E7" w:rsidR="007763A8" w:rsidRPr="007763A8" w:rsidRDefault="00CA44D2" w:rsidP="009007DA">
                      <w:pPr>
                        <w:jc w:val="left"/>
                        <w:rPr>
                          <w:color w:val="808080"/>
                          <w:sz w:val="24"/>
                          <w:szCs w:val="24"/>
                        </w:rPr>
                      </w:pPr>
                      <w:r>
                        <w:rPr>
                          <w:color w:val="808080"/>
                          <w:sz w:val="24"/>
                          <w:szCs w:val="24"/>
                        </w:rPr>
                        <w:t>Email:</w:t>
                      </w:r>
                      <w:r w:rsidR="007763A8" w:rsidRPr="007763A8">
                        <w:rPr>
                          <w:color w:val="808080"/>
                          <w:sz w:val="24"/>
                          <w:szCs w:val="24"/>
                        </w:rPr>
                        <w:t xml:space="preserve"> </w:t>
                      </w:r>
                      <w:r w:rsidR="009007DA">
                        <w:rPr>
                          <w:color w:val="808080"/>
                          <w:sz w:val="24"/>
                          <w:szCs w:val="24"/>
                        </w:rPr>
                        <w:t>andreas.tilevik@his.se</w:t>
                      </w:r>
                      <w:r w:rsidR="007763A8" w:rsidRPr="007763A8">
                        <w:rPr>
                          <w:color w:val="808080"/>
                          <w:sz w:val="24"/>
                          <w:szCs w:val="24"/>
                        </w:rPr>
                        <w:br/>
                      </w:r>
                      <w:r w:rsidR="007763A8" w:rsidRPr="00CA44D2">
                        <w:rPr>
                          <w:sz w:val="24"/>
                          <w:szCs w:val="24"/>
                        </w:rPr>
                        <w:t xml:space="preserve"> </w:t>
                      </w:r>
                    </w:p>
                    <w:p w14:paraId="6E641CDB" w14:textId="6270C079" w:rsidR="007763A8" w:rsidRDefault="007763A8" w:rsidP="007763A8">
                      <w:pPr>
                        <w:rPr>
                          <w:color w:val="808080"/>
                          <w:sz w:val="24"/>
                          <w:szCs w:val="24"/>
                          <w:lang w:val="en-GB"/>
                        </w:rPr>
                      </w:pPr>
                      <w:r>
                        <w:rPr>
                          <w:color w:val="808080"/>
                          <w:sz w:val="24"/>
                          <w:szCs w:val="24"/>
                          <w:lang w:val="en-GB"/>
                        </w:rPr>
                        <w:t>Examiner:</w:t>
                      </w:r>
                      <w:r w:rsidR="009007DA">
                        <w:rPr>
                          <w:color w:val="808080"/>
                          <w:sz w:val="24"/>
                          <w:szCs w:val="24"/>
                          <w:lang w:val="en-GB"/>
                        </w:rPr>
                        <w:t xml:space="preserve"> Sanja Jurcevic</w:t>
                      </w:r>
                    </w:p>
                    <w:p w14:paraId="33629B34" w14:textId="77777777" w:rsidR="009007DA" w:rsidRPr="007763A8" w:rsidRDefault="009007DA" w:rsidP="007763A8">
                      <w:pPr>
                        <w:rPr>
                          <w:color w:val="808080"/>
                          <w:sz w:val="24"/>
                          <w:szCs w:val="24"/>
                          <w:lang w:val="en-GB"/>
                        </w:rPr>
                      </w:pPr>
                    </w:p>
                  </w:txbxContent>
                </v:textbox>
                <w10:wrap anchorx="page" anchory="page"/>
              </v:shape>
            </w:pict>
          </mc:Fallback>
        </mc:AlternateContent>
      </w:r>
      <w:r w:rsidR="007763A8">
        <w:br w:type="page"/>
      </w:r>
    </w:p>
    <w:sdt>
      <w:sdtPr>
        <w:rPr>
          <w:rFonts w:ascii="Cambria" w:eastAsiaTheme="minorHAnsi" w:hAnsi="Cambria" w:cstheme="minorBidi"/>
          <w:b/>
          <w:color w:val="auto"/>
          <w:sz w:val="22"/>
          <w:szCs w:val="22"/>
        </w:rPr>
        <w:id w:val="-110977984"/>
        <w:docPartObj>
          <w:docPartGallery w:val="Table of Contents"/>
          <w:docPartUnique/>
        </w:docPartObj>
      </w:sdtPr>
      <w:sdtEndPr>
        <w:rPr>
          <w:bCs/>
          <w:noProof/>
        </w:rPr>
      </w:sdtEndPr>
      <w:sdtContent>
        <w:p w14:paraId="5A79D1BA" w14:textId="77777777" w:rsidR="007319D9" w:rsidRPr="00CA44D2" w:rsidRDefault="007319D9">
          <w:pPr>
            <w:pStyle w:val="TOCHeading"/>
            <w:rPr>
              <w:b/>
              <w:color w:val="auto"/>
            </w:rPr>
          </w:pPr>
          <w:r w:rsidRPr="00CA44D2">
            <w:rPr>
              <w:b/>
              <w:color w:val="auto"/>
            </w:rPr>
            <w:t>Table of Contents</w:t>
          </w:r>
        </w:p>
        <w:p w14:paraId="3FCA7F67" w14:textId="1FA9C989" w:rsidR="00A66716" w:rsidRDefault="007319D9">
          <w:pPr>
            <w:pStyle w:val="TOC1"/>
            <w:tabs>
              <w:tab w:val="right" w:leader="dot" w:pos="9060"/>
            </w:tabs>
            <w:rPr>
              <w:rFonts w:asciiTheme="minorHAnsi" w:eastAsiaTheme="minorEastAsia" w:hAnsiTheme="minorHAnsi" w:cstheme="minorBidi"/>
              <w:noProof/>
              <w:lang w:eastAsia="ko-KR"/>
            </w:rPr>
          </w:pPr>
          <w:r>
            <w:rPr>
              <w:b/>
              <w:bCs/>
              <w:noProof/>
            </w:rPr>
            <w:fldChar w:fldCharType="begin"/>
          </w:r>
          <w:r>
            <w:rPr>
              <w:b/>
              <w:bCs/>
              <w:noProof/>
            </w:rPr>
            <w:instrText xml:space="preserve"> TOC \o "1-3" \h \z \u </w:instrText>
          </w:r>
          <w:r>
            <w:rPr>
              <w:b/>
              <w:bCs/>
              <w:noProof/>
            </w:rPr>
            <w:fldChar w:fldCharType="separate"/>
          </w:r>
          <w:hyperlink w:anchor="_Toc90277975" w:history="1">
            <w:r w:rsidR="00A66716" w:rsidRPr="00340CD5">
              <w:rPr>
                <w:rStyle w:val="Hyperlink"/>
                <w:noProof/>
              </w:rPr>
              <w:t>Background</w:t>
            </w:r>
            <w:r w:rsidR="00A66716">
              <w:rPr>
                <w:noProof/>
                <w:webHidden/>
              </w:rPr>
              <w:tab/>
            </w:r>
            <w:r w:rsidR="00A66716">
              <w:rPr>
                <w:noProof/>
                <w:webHidden/>
              </w:rPr>
              <w:fldChar w:fldCharType="begin"/>
            </w:r>
            <w:r w:rsidR="00A66716">
              <w:rPr>
                <w:noProof/>
                <w:webHidden/>
              </w:rPr>
              <w:instrText xml:space="preserve"> PAGEREF _Toc90277975 \h </w:instrText>
            </w:r>
            <w:r w:rsidR="00A66716">
              <w:rPr>
                <w:noProof/>
                <w:webHidden/>
              </w:rPr>
            </w:r>
            <w:r w:rsidR="00A66716">
              <w:rPr>
                <w:noProof/>
                <w:webHidden/>
              </w:rPr>
              <w:fldChar w:fldCharType="separate"/>
            </w:r>
            <w:r w:rsidR="00A66716">
              <w:rPr>
                <w:noProof/>
                <w:webHidden/>
              </w:rPr>
              <w:t>1</w:t>
            </w:r>
            <w:r w:rsidR="00A66716">
              <w:rPr>
                <w:noProof/>
                <w:webHidden/>
              </w:rPr>
              <w:fldChar w:fldCharType="end"/>
            </w:r>
          </w:hyperlink>
        </w:p>
        <w:p w14:paraId="56867998" w14:textId="330BDB8E" w:rsidR="00A66716" w:rsidRDefault="005F5545">
          <w:pPr>
            <w:pStyle w:val="TOC2"/>
            <w:tabs>
              <w:tab w:val="right" w:leader="dot" w:pos="9060"/>
            </w:tabs>
            <w:rPr>
              <w:rFonts w:asciiTheme="minorHAnsi" w:eastAsiaTheme="minorEastAsia" w:hAnsiTheme="minorHAnsi" w:cstheme="minorBidi"/>
              <w:noProof/>
              <w:lang w:eastAsia="ko-KR"/>
            </w:rPr>
          </w:pPr>
          <w:hyperlink w:anchor="_Toc90277976" w:history="1">
            <w:r w:rsidR="00A66716" w:rsidRPr="00340CD5">
              <w:rPr>
                <w:rStyle w:val="Hyperlink"/>
                <w:i/>
                <w:noProof/>
              </w:rPr>
              <w:t>Glaucoma</w:t>
            </w:r>
            <w:r w:rsidR="00A66716">
              <w:rPr>
                <w:noProof/>
                <w:webHidden/>
              </w:rPr>
              <w:tab/>
            </w:r>
            <w:r w:rsidR="00A66716">
              <w:rPr>
                <w:noProof/>
                <w:webHidden/>
              </w:rPr>
              <w:fldChar w:fldCharType="begin"/>
            </w:r>
            <w:r w:rsidR="00A66716">
              <w:rPr>
                <w:noProof/>
                <w:webHidden/>
              </w:rPr>
              <w:instrText xml:space="preserve"> PAGEREF _Toc90277976 \h </w:instrText>
            </w:r>
            <w:r w:rsidR="00A66716">
              <w:rPr>
                <w:noProof/>
                <w:webHidden/>
              </w:rPr>
            </w:r>
            <w:r w:rsidR="00A66716">
              <w:rPr>
                <w:noProof/>
                <w:webHidden/>
              </w:rPr>
              <w:fldChar w:fldCharType="separate"/>
            </w:r>
            <w:r w:rsidR="00A66716">
              <w:rPr>
                <w:noProof/>
                <w:webHidden/>
              </w:rPr>
              <w:t>1</w:t>
            </w:r>
            <w:r w:rsidR="00A66716">
              <w:rPr>
                <w:noProof/>
                <w:webHidden/>
              </w:rPr>
              <w:fldChar w:fldCharType="end"/>
            </w:r>
          </w:hyperlink>
        </w:p>
        <w:p w14:paraId="7FF3A617" w14:textId="11033DEB" w:rsidR="00A66716" w:rsidRDefault="005F5545">
          <w:pPr>
            <w:pStyle w:val="TOC2"/>
            <w:tabs>
              <w:tab w:val="right" w:leader="dot" w:pos="9060"/>
            </w:tabs>
            <w:rPr>
              <w:rFonts w:asciiTheme="minorHAnsi" w:eastAsiaTheme="minorEastAsia" w:hAnsiTheme="minorHAnsi" w:cstheme="minorBidi"/>
              <w:noProof/>
              <w:lang w:eastAsia="ko-KR"/>
            </w:rPr>
          </w:pPr>
          <w:hyperlink w:anchor="_Toc90277977" w:history="1">
            <w:r w:rsidR="00A66716" w:rsidRPr="00340CD5">
              <w:rPr>
                <w:rStyle w:val="Hyperlink"/>
                <w:i/>
                <w:noProof/>
              </w:rPr>
              <w:t>Autoimmunity</w:t>
            </w:r>
            <w:r w:rsidR="00A66716">
              <w:rPr>
                <w:noProof/>
                <w:webHidden/>
              </w:rPr>
              <w:tab/>
            </w:r>
            <w:r w:rsidR="00A66716">
              <w:rPr>
                <w:noProof/>
                <w:webHidden/>
              </w:rPr>
              <w:fldChar w:fldCharType="begin"/>
            </w:r>
            <w:r w:rsidR="00A66716">
              <w:rPr>
                <w:noProof/>
                <w:webHidden/>
              </w:rPr>
              <w:instrText xml:space="preserve"> PAGEREF _Toc90277977 \h </w:instrText>
            </w:r>
            <w:r w:rsidR="00A66716">
              <w:rPr>
                <w:noProof/>
                <w:webHidden/>
              </w:rPr>
            </w:r>
            <w:r w:rsidR="00A66716">
              <w:rPr>
                <w:noProof/>
                <w:webHidden/>
              </w:rPr>
              <w:fldChar w:fldCharType="separate"/>
            </w:r>
            <w:r w:rsidR="00A66716">
              <w:rPr>
                <w:noProof/>
                <w:webHidden/>
              </w:rPr>
              <w:t>1</w:t>
            </w:r>
            <w:r w:rsidR="00A66716">
              <w:rPr>
                <w:noProof/>
                <w:webHidden/>
              </w:rPr>
              <w:fldChar w:fldCharType="end"/>
            </w:r>
          </w:hyperlink>
        </w:p>
        <w:p w14:paraId="4137B372" w14:textId="3B97B4F3" w:rsidR="00A66716" w:rsidRDefault="005F5545">
          <w:pPr>
            <w:pStyle w:val="TOC2"/>
            <w:tabs>
              <w:tab w:val="right" w:leader="dot" w:pos="9060"/>
            </w:tabs>
            <w:rPr>
              <w:rFonts w:asciiTheme="minorHAnsi" w:eastAsiaTheme="minorEastAsia" w:hAnsiTheme="minorHAnsi" w:cstheme="minorBidi"/>
              <w:noProof/>
              <w:lang w:eastAsia="ko-KR"/>
            </w:rPr>
          </w:pPr>
          <w:hyperlink w:anchor="_Toc90277978" w:history="1">
            <w:r w:rsidR="00A66716" w:rsidRPr="00340CD5">
              <w:rPr>
                <w:rStyle w:val="Hyperlink"/>
                <w:i/>
                <w:noProof/>
              </w:rPr>
              <w:t>Biomarker Discovery</w:t>
            </w:r>
            <w:r w:rsidR="00A66716">
              <w:rPr>
                <w:noProof/>
                <w:webHidden/>
              </w:rPr>
              <w:tab/>
            </w:r>
            <w:r w:rsidR="00A66716">
              <w:rPr>
                <w:noProof/>
                <w:webHidden/>
              </w:rPr>
              <w:fldChar w:fldCharType="begin"/>
            </w:r>
            <w:r w:rsidR="00A66716">
              <w:rPr>
                <w:noProof/>
                <w:webHidden/>
              </w:rPr>
              <w:instrText xml:space="preserve"> PAGEREF _Toc90277978 \h </w:instrText>
            </w:r>
            <w:r w:rsidR="00A66716">
              <w:rPr>
                <w:noProof/>
                <w:webHidden/>
              </w:rPr>
            </w:r>
            <w:r w:rsidR="00A66716">
              <w:rPr>
                <w:noProof/>
                <w:webHidden/>
              </w:rPr>
              <w:fldChar w:fldCharType="separate"/>
            </w:r>
            <w:r w:rsidR="00A66716">
              <w:rPr>
                <w:noProof/>
                <w:webHidden/>
              </w:rPr>
              <w:t>2</w:t>
            </w:r>
            <w:r w:rsidR="00A66716">
              <w:rPr>
                <w:noProof/>
                <w:webHidden/>
              </w:rPr>
              <w:fldChar w:fldCharType="end"/>
            </w:r>
          </w:hyperlink>
        </w:p>
        <w:p w14:paraId="10EBF642" w14:textId="0D16D110" w:rsidR="00A66716" w:rsidRDefault="005F5545">
          <w:pPr>
            <w:pStyle w:val="TOC2"/>
            <w:tabs>
              <w:tab w:val="right" w:leader="dot" w:pos="9060"/>
            </w:tabs>
            <w:rPr>
              <w:rFonts w:asciiTheme="minorHAnsi" w:eastAsiaTheme="minorEastAsia" w:hAnsiTheme="minorHAnsi" w:cstheme="minorBidi"/>
              <w:noProof/>
              <w:lang w:eastAsia="ko-KR"/>
            </w:rPr>
          </w:pPr>
          <w:hyperlink w:anchor="_Toc90277979" w:history="1">
            <w:r w:rsidR="00A66716" w:rsidRPr="00340CD5">
              <w:rPr>
                <w:rStyle w:val="Hyperlink"/>
                <w:i/>
                <w:noProof/>
              </w:rPr>
              <w:t>Machine learning</w:t>
            </w:r>
            <w:r w:rsidR="00A66716">
              <w:rPr>
                <w:noProof/>
                <w:webHidden/>
              </w:rPr>
              <w:tab/>
            </w:r>
            <w:r w:rsidR="00A66716">
              <w:rPr>
                <w:noProof/>
                <w:webHidden/>
              </w:rPr>
              <w:fldChar w:fldCharType="begin"/>
            </w:r>
            <w:r w:rsidR="00A66716">
              <w:rPr>
                <w:noProof/>
                <w:webHidden/>
              </w:rPr>
              <w:instrText xml:space="preserve"> PAGEREF _Toc90277979 \h </w:instrText>
            </w:r>
            <w:r w:rsidR="00A66716">
              <w:rPr>
                <w:noProof/>
                <w:webHidden/>
              </w:rPr>
            </w:r>
            <w:r w:rsidR="00A66716">
              <w:rPr>
                <w:noProof/>
                <w:webHidden/>
              </w:rPr>
              <w:fldChar w:fldCharType="separate"/>
            </w:r>
            <w:r w:rsidR="00A66716">
              <w:rPr>
                <w:noProof/>
                <w:webHidden/>
              </w:rPr>
              <w:t>3</w:t>
            </w:r>
            <w:r w:rsidR="00A66716">
              <w:rPr>
                <w:noProof/>
                <w:webHidden/>
              </w:rPr>
              <w:fldChar w:fldCharType="end"/>
            </w:r>
          </w:hyperlink>
        </w:p>
        <w:p w14:paraId="4752ED49" w14:textId="48BB1EEE" w:rsidR="00A66716" w:rsidRDefault="005F5545">
          <w:pPr>
            <w:pStyle w:val="TOC1"/>
            <w:tabs>
              <w:tab w:val="right" w:leader="dot" w:pos="9060"/>
            </w:tabs>
            <w:rPr>
              <w:rFonts w:asciiTheme="minorHAnsi" w:eastAsiaTheme="minorEastAsia" w:hAnsiTheme="minorHAnsi" w:cstheme="minorBidi"/>
              <w:noProof/>
              <w:lang w:eastAsia="ko-KR"/>
            </w:rPr>
          </w:pPr>
          <w:hyperlink w:anchor="_Toc90277980" w:history="1">
            <w:r w:rsidR="00A66716" w:rsidRPr="00340CD5">
              <w:rPr>
                <w:rStyle w:val="Hyperlink"/>
                <w:noProof/>
              </w:rPr>
              <w:t>Aim</w:t>
            </w:r>
            <w:r w:rsidR="00A66716">
              <w:rPr>
                <w:noProof/>
                <w:webHidden/>
              </w:rPr>
              <w:tab/>
            </w:r>
            <w:r w:rsidR="00A66716">
              <w:rPr>
                <w:noProof/>
                <w:webHidden/>
              </w:rPr>
              <w:fldChar w:fldCharType="begin"/>
            </w:r>
            <w:r w:rsidR="00A66716">
              <w:rPr>
                <w:noProof/>
                <w:webHidden/>
              </w:rPr>
              <w:instrText xml:space="preserve"> PAGEREF _Toc90277980 \h </w:instrText>
            </w:r>
            <w:r w:rsidR="00A66716">
              <w:rPr>
                <w:noProof/>
                <w:webHidden/>
              </w:rPr>
            </w:r>
            <w:r w:rsidR="00A66716">
              <w:rPr>
                <w:noProof/>
                <w:webHidden/>
              </w:rPr>
              <w:fldChar w:fldCharType="separate"/>
            </w:r>
            <w:r w:rsidR="00A66716">
              <w:rPr>
                <w:noProof/>
                <w:webHidden/>
              </w:rPr>
              <w:t>4</w:t>
            </w:r>
            <w:r w:rsidR="00A66716">
              <w:rPr>
                <w:noProof/>
                <w:webHidden/>
              </w:rPr>
              <w:fldChar w:fldCharType="end"/>
            </w:r>
          </w:hyperlink>
        </w:p>
        <w:p w14:paraId="5365E2E8" w14:textId="26B8130E" w:rsidR="00A66716" w:rsidRDefault="005F5545">
          <w:pPr>
            <w:pStyle w:val="TOC1"/>
            <w:tabs>
              <w:tab w:val="right" w:leader="dot" w:pos="9060"/>
            </w:tabs>
            <w:rPr>
              <w:rFonts w:asciiTheme="minorHAnsi" w:eastAsiaTheme="minorEastAsia" w:hAnsiTheme="minorHAnsi" w:cstheme="minorBidi"/>
              <w:noProof/>
              <w:lang w:eastAsia="ko-KR"/>
            </w:rPr>
          </w:pPr>
          <w:hyperlink w:anchor="_Toc90277981" w:history="1">
            <w:r w:rsidR="00A66716" w:rsidRPr="00340CD5">
              <w:rPr>
                <w:rStyle w:val="Hyperlink"/>
                <w:noProof/>
              </w:rPr>
              <w:t>Methods</w:t>
            </w:r>
            <w:r w:rsidR="00A66716">
              <w:rPr>
                <w:noProof/>
                <w:webHidden/>
              </w:rPr>
              <w:tab/>
            </w:r>
            <w:r w:rsidR="00A66716">
              <w:rPr>
                <w:noProof/>
                <w:webHidden/>
              </w:rPr>
              <w:fldChar w:fldCharType="begin"/>
            </w:r>
            <w:r w:rsidR="00A66716">
              <w:rPr>
                <w:noProof/>
                <w:webHidden/>
              </w:rPr>
              <w:instrText xml:space="preserve"> PAGEREF _Toc90277981 \h </w:instrText>
            </w:r>
            <w:r w:rsidR="00A66716">
              <w:rPr>
                <w:noProof/>
                <w:webHidden/>
              </w:rPr>
            </w:r>
            <w:r w:rsidR="00A66716">
              <w:rPr>
                <w:noProof/>
                <w:webHidden/>
              </w:rPr>
              <w:fldChar w:fldCharType="separate"/>
            </w:r>
            <w:r w:rsidR="00A66716">
              <w:rPr>
                <w:noProof/>
                <w:webHidden/>
              </w:rPr>
              <w:t>4</w:t>
            </w:r>
            <w:r w:rsidR="00A66716">
              <w:rPr>
                <w:noProof/>
                <w:webHidden/>
              </w:rPr>
              <w:fldChar w:fldCharType="end"/>
            </w:r>
          </w:hyperlink>
        </w:p>
        <w:p w14:paraId="06BED2E0" w14:textId="40746FB2" w:rsidR="00A66716" w:rsidRDefault="005F5545">
          <w:pPr>
            <w:pStyle w:val="TOC1"/>
            <w:tabs>
              <w:tab w:val="right" w:leader="dot" w:pos="9060"/>
            </w:tabs>
            <w:rPr>
              <w:rFonts w:asciiTheme="minorHAnsi" w:eastAsiaTheme="minorEastAsia" w:hAnsiTheme="minorHAnsi" w:cstheme="minorBidi"/>
              <w:noProof/>
              <w:lang w:eastAsia="ko-KR"/>
            </w:rPr>
          </w:pPr>
          <w:hyperlink w:anchor="_Toc90277982" w:history="1">
            <w:r w:rsidR="00A66716" w:rsidRPr="00340CD5">
              <w:rPr>
                <w:rStyle w:val="Hyperlink"/>
                <w:noProof/>
              </w:rPr>
              <w:t>Ethical aspects</w:t>
            </w:r>
            <w:r w:rsidR="00A66716">
              <w:rPr>
                <w:noProof/>
                <w:webHidden/>
              </w:rPr>
              <w:tab/>
            </w:r>
            <w:r w:rsidR="00A66716">
              <w:rPr>
                <w:noProof/>
                <w:webHidden/>
              </w:rPr>
              <w:fldChar w:fldCharType="begin"/>
            </w:r>
            <w:r w:rsidR="00A66716">
              <w:rPr>
                <w:noProof/>
                <w:webHidden/>
              </w:rPr>
              <w:instrText xml:space="preserve"> PAGEREF _Toc90277982 \h </w:instrText>
            </w:r>
            <w:r w:rsidR="00A66716">
              <w:rPr>
                <w:noProof/>
                <w:webHidden/>
              </w:rPr>
            </w:r>
            <w:r w:rsidR="00A66716">
              <w:rPr>
                <w:noProof/>
                <w:webHidden/>
              </w:rPr>
              <w:fldChar w:fldCharType="separate"/>
            </w:r>
            <w:r w:rsidR="00A66716">
              <w:rPr>
                <w:noProof/>
                <w:webHidden/>
              </w:rPr>
              <w:t>4</w:t>
            </w:r>
            <w:r w:rsidR="00A66716">
              <w:rPr>
                <w:noProof/>
                <w:webHidden/>
              </w:rPr>
              <w:fldChar w:fldCharType="end"/>
            </w:r>
          </w:hyperlink>
        </w:p>
        <w:p w14:paraId="61AC80C3" w14:textId="1A779AA8" w:rsidR="00A66716" w:rsidRDefault="005F5545">
          <w:pPr>
            <w:pStyle w:val="TOC1"/>
            <w:tabs>
              <w:tab w:val="right" w:leader="dot" w:pos="9060"/>
            </w:tabs>
            <w:rPr>
              <w:rFonts w:asciiTheme="minorHAnsi" w:eastAsiaTheme="minorEastAsia" w:hAnsiTheme="minorHAnsi" w:cstheme="minorBidi"/>
              <w:noProof/>
              <w:lang w:eastAsia="ko-KR"/>
            </w:rPr>
          </w:pPr>
          <w:hyperlink w:anchor="_Toc90277983" w:history="1">
            <w:r w:rsidR="00A66716" w:rsidRPr="00340CD5">
              <w:rPr>
                <w:rStyle w:val="Hyperlink"/>
                <w:noProof/>
              </w:rPr>
              <w:t>Time plan</w:t>
            </w:r>
            <w:r w:rsidR="00A66716">
              <w:rPr>
                <w:noProof/>
                <w:webHidden/>
              </w:rPr>
              <w:tab/>
            </w:r>
            <w:r w:rsidR="00A66716">
              <w:rPr>
                <w:noProof/>
                <w:webHidden/>
              </w:rPr>
              <w:fldChar w:fldCharType="begin"/>
            </w:r>
            <w:r w:rsidR="00A66716">
              <w:rPr>
                <w:noProof/>
                <w:webHidden/>
              </w:rPr>
              <w:instrText xml:space="preserve"> PAGEREF _Toc90277983 \h </w:instrText>
            </w:r>
            <w:r w:rsidR="00A66716">
              <w:rPr>
                <w:noProof/>
                <w:webHidden/>
              </w:rPr>
            </w:r>
            <w:r w:rsidR="00A66716">
              <w:rPr>
                <w:noProof/>
                <w:webHidden/>
              </w:rPr>
              <w:fldChar w:fldCharType="separate"/>
            </w:r>
            <w:r w:rsidR="00A66716">
              <w:rPr>
                <w:noProof/>
                <w:webHidden/>
              </w:rPr>
              <w:t>4</w:t>
            </w:r>
            <w:r w:rsidR="00A66716">
              <w:rPr>
                <w:noProof/>
                <w:webHidden/>
              </w:rPr>
              <w:fldChar w:fldCharType="end"/>
            </w:r>
          </w:hyperlink>
        </w:p>
        <w:p w14:paraId="31D4AB2E" w14:textId="7A972451" w:rsidR="00A66716" w:rsidRDefault="005F5545">
          <w:pPr>
            <w:pStyle w:val="TOC1"/>
            <w:tabs>
              <w:tab w:val="right" w:leader="dot" w:pos="9060"/>
            </w:tabs>
            <w:rPr>
              <w:rFonts w:asciiTheme="minorHAnsi" w:eastAsiaTheme="minorEastAsia" w:hAnsiTheme="minorHAnsi" w:cstheme="minorBidi"/>
              <w:noProof/>
              <w:lang w:eastAsia="ko-KR"/>
            </w:rPr>
          </w:pPr>
          <w:hyperlink w:anchor="_Toc90277984" w:history="1">
            <w:r w:rsidR="00A66716" w:rsidRPr="00340CD5">
              <w:rPr>
                <w:rStyle w:val="Hyperlink"/>
                <w:noProof/>
              </w:rPr>
              <w:t>References</w:t>
            </w:r>
            <w:r w:rsidR="00A66716">
              <w:rPr>
                <w:noProof/>
                <w:webHidden/>
              </w:rPr>
              <w:tab/>
            </w:r>
            <w:r w:rsidR="00A66716">
              <w:rPr>
                <w:noProof/>
                <w:webHidden/>
              </w:rPr>
              <w:fldChar w:fldCharType="begin"/>
            </w:r>
            <w:r w:rsidR="00A66716">
              <w:rPr>
                <w:noProof/>
                <w:webHidden/>
              </w:rPr>
              <w:instrText xml:space="preserve"> PAGEREF _Toc90277984 \h </w:instrText>
            </w:r>
            <w:r w:rsidR="00A66716">
              <w:rPr>
                <w:noProof/>
                <w:webHidden/>
              </w:rPr>
            </w:r>
            <w:r w:rsidR="00A66716">
              <w:rPr>
                <w:noProof/>
                <w:webHidden/>
              </w:rPr>
              <w:fldChar w:fldCharType="separate"/>
            </w:r>
            <w:r w:rsidR="00A66716">
              <w:rPr>
                <w:noProof/>
                <w:webHidden/>
              </w:rPr>
              <w:t>5</w:t>
            </w:r>
            <w:r w:rsidR="00A66716">
              <w:rPr>
                <w:noProof/>
                <w:webHidden/>
              </w:rPr>
              <w:fldChar w:fldCharType="end"/>
            </w:r>
          </w:hyperlink>
        </w:p>
        <w:p w14:paraId="46B7E498" w14:textId="1BF711BA" w:rsidR="00A66716" w:rsidRDefault="005F5545">
          <w:pPr>
            <w:pStyle w:val="TOC1"/>
            <w:tabs>
              <w:tab w:val="right" w:leader="dot" w:pos="9060"/>
            </w:tabs>
            <w:rPr>
              <w:rFonts w:asciiTheme="minorHAnsi" w:eastAsiaTheme="minorEastAsia" w:hAnsiTheme="minorHAnsi" w:cstheme="minorBidi"/>
              <w:noProof/>
              <w:lang w:eastAsia="ko-KR"/>
            </w:rPr>
          </w:pPr>
          <w:hyperlink w:anchor="_Toc90277985" w:history="1">
            <w:r w:rsidR="00A66716" w:rsidRPr="00340CD5">
              <w:rPr>
                <w:rStyle w:val="Hyperlink"/>
                <w:noProof/>
                <w:lang w:val="sv-SE"/>
              </w:rPr>
              <w:t>Supervisor</w:t>
            </w:r>
            <w:r w:rsidR="00A66716">
              <w:rPr>
                <w:noProof/>
                <w:webHidden/>
              </w:rPr>
              <w:tab/>
            </w:r>
            <w:r w:rsidR="00A66716">
              <w:rPr>
                <w:noProof/>
                <w:webHidden/>
              </w:rPr>
              <w:fldChar w:fldCharType="begin"/>
            </w:r>
            <w:r w:rsidR="00A66716">
              <w:rPr>
                <w:noProof/>
                <w:webHidden/>
              </w:rPr>
              <w:instrText xml:space="preserve"> PAGEREF _Toc90277985 \h </w:instrText>
            </w:r>
            <w:r w:rsidR="00A66716">
              <w:rPr>
                <w:noProof/>
                <w:webHidden/>
              </w:rPr>
            </w:r>
            <w:r w:rsidR="00A66716">
              <w:rPr>
                <w:noProof/>
                <w:webHidden/>
              </w:rPr>
              <w:fldChar w:fldCharType="separate"/>
            </w:r>
            <w:r w:rsidR="00A66716">
              <w:rPr>
                <w:noProof/>
                <w:webHidden/>
              </w:rPr>
              <w:t>8</w:t>
            </w:r>
            <w:r w:rsidR="00A66716">
              <w:rPr>
                <w:noProof/>
                <w:webHidden/>
              </w:rPr>
              <w:fldChar w:fldCharType="end"/>
            </w:r>
          </w:hyperlink>
        </w:p>
        <w:p w14:paraId="42704E20" w14:textId="17C96FBE" w:rsidR="007319D9" w:rsidRDefault="007319D9">
          <w:r>
            <w:rPr>
              <w:b/>
              <w:bCs/>
              <w:noProof/>
            </w:rPr>
            <w:fldChar w:fldCharType="end"/>
          </w:r>
        </w:p>
      </w:sdtContent>
    </w:sdt>
    <w:p w14:paraId="357E9CED" w14:textId="77777777" w:rsidR="007319D9" w:rsidRDefault="007319D9" w:rsidP="004A5BDC"/>
    <w:p w14:paraId="5556ED2A" w14:textId="77777777" w:rsidR="007319D9" w:rsidRDefault="007319D9" w:rsidP="004A5BDC"/>
    <w:p w14:paraId="02D53F86" w14:textId="77777777" w:rsidR="007319D9" w:rsidRDefault="007319D9" w:rsidP="004A5BDC">
      <w:pPr>
        <w:sectPr w:rsidR="007319D9" w:rsidSect="0019787B">
          <w:footerReference w:type="default" r:id="rId8"/>
          <w:pgSz w:w="11906" w:h="16838" w:code="9"/>
          <w:pgMar w:top="1418" w:right="1418" w:bottom="1418" w:left="1418" w:header="709" w:footer="709" w:gutter="0"/>
          <w:pgNumType w:start="1"/>
          <w:cols w:space="708"/>
          <w:docGrid w:linePitch="360"/>
        </w:sectPr>
      </w:pPr>
    </w:p>
    <w:p w14:paraId="7EFB9F6D" w14:textId="77777777" w:rsidR="000F460C" w:rsidRDefault="007319D9" w:rsidP="007319D9">
      <w:pPr>
        <w:pStyle w:val="Heading1"/>
      </w:pPr>
      <w:bookmarkStart w:id="5" w:name="_Toc90277975"/>
      <w:commentRangeStart w:id="6"/>
      <w:r>
        <w:lastRenderedPageBreak/>
        <w:t>Background</w:t>
      </w:r>
      <w:bookmarkEnd w:id="5"/>
      <w:commentRangeEnd w:id="6"/>
      <w:r w:rsidR="00165C42">
        <w:rPr>
          <w:rStyle w:val="CommentReference"/>
          <w:rFonts w:ascii="Cambria" w:eastAsiaTheme="minorHAnsi" w:hAnsi="Cambria" w:cstheme="minorBidi"/>
          <w:b w:val="0"/>
          <w:bCs w:val="0"/>
          <w:kern w:val="0"/>
        </w:rPr>
        <w:commentReference w:id="6"/>
      </w:r>
    </w:p>
    <w:p w14:paraId="09FC8F63" w14:textId="313C0DF3" w:rsidR="00762908" w:rsidRPr="00762908" w:rsidRDefault="00762908" w:rsidP="00762908">
      <w:pPr>
        <w:pStyle w:val="Heading2"/>
        <w:rPr>
          <w:i/>
          <w:iCs w:val="0"/>
        </w:rPr>
      </w:pPr>
      <w:bookmarkStart w:id="7" w:name="_Toc90277976"/>
      <w:r w:rsidRPr="00762908">
        <w:rPr>
          <w:i/>
          <w:iCs w:val="0"/>
        </w:rPr>
        <w:t>Glaucoma</w:t>
      </w:r>
      <w:bookmarkEnd w:id="7"/>
      <w:r>
        <w:rPr>
          <w:i/>
          <w:iCs w:val="0"/>
        </w:rPr>
        <w:t xml:space="preserve"> </w:t>
      </w:r>
    </w:p>
    <w:p w14:paraId="265EFC3E" w14:textId="51BABD4A" w:rsidR="00762908" w:rsidRDefault="00762908" w:rsidP="00762908">
      <w:pPr>
        <w:pStyle w:val="NormalWeb"/>
        <w:shd w:val="clear" w:color="auto" w:fill="FFFFFF"/>
        <w:spacing w:before="75" w:beforeAutospacing="0" w:after="225" w:afterAutospacing="0" w:line="300" w:lineRule="atLeast"/>
        <w:rPr>
          <w:rFonts w:ascii="Calibri Light" w:hAnsi="Calibri Light" w:cstheme="minorBidi"/>
          <w:sz w:val="22"/>
          <w:szCs w:val="22"/>
        </w:rPr>
      </w:pPr>
      <w:r>
        <w:rPr>
          <w:rFonts w:ascii="Calibri Light" w:hAnsi="Calibri Light" w:cstheme="minorBidi"/>
          <w:sz w:val="22"/>
          <w:szCs w:val="22"/>
        </w:rPr>
        <w:t xml:space="preserve">Glaucoma categorizes a set of eye diseases which collectively represent the leading cause of irreversible blindness globally, affecting nearly 70 million individuals worldwide </w:t>
      </w:r>
      <w:r w:rsidRPr="003A776A">
        <w:rPr>
          <w:rFonts w:ascii="Calibri Light" w:hAnsi="Calibri Light" w:cstheme="minorBidi"/>
          <w:sz w:val="22"/>
          <w:szCs w:val="22"/>
        </w:rPr>
        <w:t>(Zhang et al., 2021)</w:t>
      </w:r>
      <w:r>
        <w:rPr>
          <w:rFonts w:ascii="Calibri Light" w:hAnsi="Calibri Light" w:cstheme="minorBidi"/>
          <w:sz w:val="22"/>
          <w:szCs w:val="22"/>
        </w:rPr>
        <w:t xml:space="preserve">. This category is primarily divided into open-angle and angle-closure subtypes, which are then further divided into primary or secondary disease types, where primary refers to variants which present with no discernible pathological cause resulting from other physiological conditions such as inflammation, trauma, etc. </w:t>
      </w:r>
      <w:r w:rsidRPr="00990C05">
        <w:rPr>
          <w:rFonts w:ascii="Calibri Light" w:hAnsi="Calibri Light" w:cstheme="minorBidi"/>
          <w:sz w:val="22"/>
          <w:szCs w:val="22"/>
        </w:rPr>
        <w:t>(Davis et al., 2016)</w:t>
      </w:r>
      <w:r>
        <w:rPr>
          <w:rFonts w:ascii="Calibri Light" w:hAnsi="Calibri Light" w:cstheme="minorBidi"/>
          <w:sz w:val="22"/>
          <w:szCs w:val="22"/>
        </w:rPr>
        <w:t xml:space="preserve">. To date, the only identified modifiable risk factor for glaucoma is measurement of intraocular pressure (IOP), which is believed to </w:t>
      </w:r>
      <w:r w:rsidR="005A5FDD">
        <w:rPr>
          <w:rFonts w:ascii="Calibri Light" w:hAnsi="Calibri Light" w:cstheme="minorBidi"/>
          <w:sz w:val="22"/>
          <w:szCs w:val="22"/>
        </w:rPr>
        <w:t>cause damage to the optic nerve</w:t>
      </w:r>
      <w:ins w:id="8" w:author="Andreas Tilevik" w:date="2021-12-13T09:53:00Z">
        <w:r w:rsidR="005A5FDD">
          <w:rPr>
            <w:rFonts w:ascii="Calibri Light" w:hAnsi="Calibri Light" w:cstheme="minorBidi"/>
            <w:sz w:val="22"/>
            <w:szCs w:val="22"/>
          </w:rPr>
          <w:t>.</w:t>
        </w:r>
      </w:ins>
      <w:del w:id="9" w:author="Andreas Tilevik" w:date="2021-12-13T09:53:00Z">
        <w:r w:rsidR="005A5FDD" w:rsidDel="005A5FDD">
          <w:rPr>
            <w:rFonts w:ascii="Calibri Light" w:hAnsi="Calibri Light" w:cstheme="minorBidi"/>
            <w:sz w:val="22"/>
            <w:szCs w:val="22"/>
          </w:rPr>
          <w:delText>.</w:delText>
        </w:r>
      </w:del>
      <w:r>
        <w:rPr>
          <w:rFonts w:ascii="Calibri Light" w:hAnsi="Calibri Light" w:cstheme="minorBidi"/>
          <w:sz w:val="22"/>
          <w:szCs w:val="22"/>
        </w:rPr>
        <w:t xml:space="preserve"> </w:t>
      </w:r>
      <w:ins w:id="10" w:author="Andreas Tilevik" w:date="2021-12-13T09:54:00Z">
        <w:r w:rsidR="005A5FDD">
          <w:rPr>
            <w:rFonts w:ascii="Calibri Light" w:hAnsi="Calibri Light" w:cstheme="minorBidi"/>
            <w:sz w:val="22"/>
            <w:szCs w:val="22"/>
          </w:rPr>
          <w:t>H</w:t>
        </w:r>
      </w:ins>
      <w:del w:id="11" w:author="Andreas Tilevik" w:date="2021-12-13T09:54:00Z">
        <w:r w:rsidDel="005A5FDD">
          <w:rPr>
            <w:rFonts w:ascii="Calibri Light" w:hAnsi="Calibri Light" w:cstheme="minorBidi"/>
            <w:sz w:val="22"/>
            <w:szCs w:val="22"/>
          </w:rPr>
          <w:delText>h</w:delText>
        </w:r>
      </w:del>
      <w:r>
        <w:rPr>
          <w:rFonts w:ascii="Calibri Light" w:hAnsi="Calibri Light" w:cstheme="minorBidi"/>
          <w:sz w:val="22"/>
          <w:szCs w:val="22"/>
        </w:rPr>
        <w:t>owever this is convoluted by the fact that not all cases of high IOP result</w:t>
      </w:r>
      <w:del w:id="12" w:author="Andreas Tilevik" w:date="2021-12-13T09:54:00Z">
        <w:r w:rsidDel="005A5FDD">
          <w:rPr>
            <w:rFonts w:ascii="Calibri Light" w:hAnsi="Calibri Light" w:cstheme="minorBidi"/>
            <w:sz w:val="22"/>
            <w:szCs w:val="22"/>
          </w:rPr>
          <w:delText>s</w:delText>
        </w:r>
      </w:del>
      <w:r>
        <w:rPr>
          <w:rFonts w:ascii="Calibri Light" w:hAnsi="Calibri Light" w:cstheme="minorBidi"/>
          <w:sz w:val="22"/>
          <w:szCs w:val="22"/>
        </w:rPr>
        <w:t xml:space="preserve"> in damage to the optic nerve </w:t>
      </w:r>
      <w:r w:rsidRPr="000B21F6">
        <w:rPr>
          <w:rFonts w:ascii="Calibri Light" w:hAnsi="Calibri Light" w:cstheme="minorBidi"/>
          <w:sz w:val="22"/>
          <w:szCs w:val="22"/>
        </w:rPr>
        <w:t>(</w:t>
      </w:r>
      <w:proofErr w:type="spellStart"/>
      <w:r w:rsidRPr="000B21F6">
        <w:rPr>
          <w:rFonts w:ascii="Calibri Light" w:hAnsi="Calibri Light" w:cstheme="minorBidi"/>
          <w:sz w:val="22"/>
          <w:szCs w:val="22"/>
        </w:rPr>
        <w:t>Kass</w:t>
      </w:r>
      <w:proofErr w:type="spellEnd"/>
      <w:r w:rsidRPr="000B21F6">
        <w:rPr>
          <w:rFonts w:ascii="Calibri Light" w:hAnsi="Calibri Light" w:cstheme="minorBidi"/>
          <w:sz w:val="22"/>
          <w:szCs w:val="22"/>
        </w:rPr>
        <w:t xml:space="preserve"> et al., 2002)</w:t>
      </w:r>
      <w:r>
        <w:rPr>
          <w:rFonts w:ascii="Calibri Light" w:hAnsi="Calibri Light" w:cstheme="minorBidi"/>
          <w:sz w:val="22"/>
          <w:szCs w:val="22"/>
        </w:rPr>
        <w:t xml:space="preserve">. While reduction of IOP is shown to be effective at slowing the progression of damage to retinal ganglion, the study by </w:t>
      </w:r>
      <w:proofErr w:type="spellStart"/>
      <w:r>
        <w:rPr>
          <w:rFonts w:ascii="Calibri Light" w:hAnsi="Calibri Light" w:cstheme="minorBidi"/>
          <w:sz w:val="22"/>
          <w:szCs w:val="22"/>
        </w:rPr>
        <w:t>Kass</w:t>
      </w:r>
      <w:proofErr w:type="spellEnd"/>
      <w:r>
        <w:rPr>
          <w:rFonts w:ascii="Calibri Light" w:hAnsi="Calibri Light" w:cstheme="minorBidi"/>
          <w:sz w:val="22"/>
          <w:szCs w:val="22"/>
        </w:rPr>
        <w:t xml:space="preserve"> et al. (2002) supports the hypothesis that some yet-undiscovered factor contributes to the progression of retinal nerve damage. Increasing evidence points to autoimmunity as a major contributor to this pathogenesis </w:t>
      </w:r>
      <w:r w:rsidRPr="00AD0FBB">
        <w:rPr>
          <w:rFonts w:ascii="Calibri Light" w:hAnsi="Calibri Light" w:cstheme="minorBidi"/>
          <w:sz w:val="22"/>
          <w:szCs w:val="22"/>
        </w:rPr>
        <w:t>(</w:t>
      </w:r>
      <w:proofErr w:type="spellStart"/>
      <w:r w:rsidRPr="00AD0FBB">
        <w:rPr>
          <w:rFonts w:ascii="Calibri Light" w:hAnsi="Calibri Light" w:cstheme="minorBidi"/>
          <w:sz w:val="22"/>
          <w:szCs w:val="22"/>
        </w:rPr>
        <w:t>Gramlich</w:t>
      </w:r>
      <w:proofErr w:type="spellEnd"/>
      <w:r w:rsidRPr="00AD0FBB">
        <w:rPr>
          <w:rFonts w:ascii="Calibri Light" w:hAnsi="Calibri Light" w:cstheme="minorBidi"/>
          <w:sz w:val="22"/>
          <w:szCs w:val="22"/>
        </w:rPr>
        <w:t xml:space="preserve"> et al., 2013)</w:t>
      </w:r>
      <w:r>
        <w:rPr>
          <w:rFonts w:ascii="Calibri Light" w:hAnsi="Calibri Light" w:cstheme="minorBidi"/>
          <w:sz w:val="22"/>
          <w:szCs w:val="22"/>
        </w:rPr>
        <w:t>.</w:t>
      </w:r>
    </w:p>
    <w:p w14:paraId="4983F054" w14:textId="729D18B0" w:rsidR="00762908" w:rsidRPr="00762908" w:rsidRDefault="00762908" w:rsidP="00762908">
      <w:pPr>
        <w:pStyle w:val="Heading2"/>
        <w:rPr>
          <w:i/>
          <w:iCs w:val="0"/>
        </w:rPr>
      </w:pPr>
      <w:bookmarkStart w:id="13" w:name="_Toc90277977"/>
      <w:r>
        <w:rPr>
          <w:i/>
          <w:iCs w:val="0"/>
        </w:rPr>
        <w:t>Autoimmunity</w:t>
      </w:r>
      <w:bookmarkEnd w:id="13"/>
    </w:p>
    <w:p w14:paraId="7E129783" w14:textId="2EEC4001" w:rsidR="00BF4849" w:rsidRDefault="00762908" w:rsidP="00762908">
      <w:pPr>
        <w:pStyle w:val="NormalWeb"/>
        <w:shd w:val="clear" w:color="auto" w:fill="FFFFFF"/>
        <w:spacing w:before="75" w:beforeAutospacing="0" w:after="225" w:afterAutospacing="0" w:line="300" w:lineRule="atLeast"/>
        <w:rPr>
          <w:rFonts w:ascii="Calibri Light" w:hAnsi="Calibri Light" w:cstheme="minorBidi"/>
          <w:sz w:val="22"/>
          <w:szCs w:val="22"/>
          <w:lang w:val="en-US"/>
        </w:rPr>
      </w:pPr>
      <w:r>
        <w:rPr>
          <w:rFonts w:ascii="Calibri Light" w:hAnsi="Calibri Light" w:cstheme="minorBidi"/>
          <w:sz w:val="22"/>
          <w:szCs w:val="22"/>
        </w:rPr>
        <w:t xml:space="preserve">Autoimmunity describes any immune response which reacts with a </w:t>
      </w:r>
      <w:del w:id="14" w:author="Andreas Tilevik" w:date="2021-12-13T09:54:00Z">
        <w:r w:rsidDel="005A5FDD">
          <w:rPr>
            <w:rFonts w:ascii="Calibri Light" w:hAnsi="Calibri Light" w:cstheme="minorBidi"/>
            <w:sz w:val="22"/>
            <w:szCs w:val="22"/>
          </w:rPr>
          <w:delText xml:space="preserve">self </w:delText>
        </w:r>
      </w:del>
      <w:ins w:id="15" w:author="Andreas Tilevik" w:date="2021-12-13T09:54:00Z">
        <w:r w:rsidR="005A5FDD">
          <w:rPr>
            <w:rFonts w:ascii="Calibri Light" w:hAnsi="Calibri Light" w:cstheme="minorBidi"/>
            <w:sz w:val="22"/>
            <w:szCs w:val="22"/>
          </w:rPr>
          <w:t>self-</w:t>
        </w:r>
      </w:ins>
      <w:r>
        <w:rPr>
          <w:rFonts w:ascii="Calibri Light" w:hAnsi="Calibri Light" w:cstheme="minorBidi"/>
          <w:sz w:val="22"/>
          <w:szCs w:val="22"/>
        </w:rPr>
        <w:t xml:space="preserve">antigen, i.e., molecules produced as a normal component of the organism in which the response occurs </w:t>
      </w:r>
      <w:r w:rsidRPr="00F7727A">
        <w:rPr>
          <w:rFonts w:ascii="Calibri Light" w:hAnsi="Calibri Light" w:cstheme="minorBidi"/>
          <w:sz w:val="22"/>
          <w:szCs w:val="22"/>
        </w:rPr>
        <w:t>(Delves, 1998)</w:t>
      </w:r>
      <w:r>
        <w:rPr>
          <w:rFonts w:ascii="Calibri Light" w:hAnsi="Calibri Light" w:cstheme="minorBidi"/>
          <w:sz w:val="22"/>
          <w:szCs w:val="22"/>
        </w:rPr>
        <w:t xml:space="preserve">. While this is a normal and essential regulatory component of the immune system, abnormalities in this regulatory system contribute to the pathogenesis of </w:t>
      </w:r>
      <w:del w:id="16" w:author="Andreas Tilevik" w:date="2021-12-13T09:55:00Z">
        <w:r w:rsidDel="005A5FDD">
          <w:rPr>
            <w:rFonts w:ascii="Calibri Light" w:hAnsi="Calibri Light" w:cstheme="minorBidi"/>
            <w:sz w:val="22"/>
            <w:szCs w:val="22"/>
          </w:rPr>
          <w:delText>ca.</w:delText>
        </w:r>
      </w:del>
      <w:ins w:id="17" w:author="Andreas Tilevik" w:date="2021-12-13T09:55:00Z">
        <w:r w:rsidR="005A5FDD">
          <w:rPr>
            <w:rFonts w:ascii="Calibri Light" w:hAnsi="Calibri Light" w:cstheme="minorBidi"/>
            <w:sz w:val="22"/>
            <w:szCs w:val="22"/>
          </w:rPr>
          <w:t>about</w:t>
        </w:r>
      </w:ins>
      <w:r>
        <w:rPr>
          <w:rFonts w:ascii="Calibri Light" w:hAnsi="Calibri Light" w:cstheme="minorBidi"/>
          <w:sz w:val="22"/>
          <w:szCs w:val="22"/>
        </w:rPr>
        <w:t xml:space="preserve"> 80 known diseases </w:t>
      </w:r>
      <w:r w:rsidRPr="00F7727A">
        <w:rPr>
          <w:rFonts w:ascii="Calibri Light" w:hAnsi="Calibri Light" w:cstheme="minorBidi"/>
          <w:sz w:val="22"/>
          <w:szCs w:val="22"/>
        </w:rPr>
        <w:t>(Hayter &amp; Cook, 2012)</w:t>
      </w:r>
      <w:r>
        <w:rPr>
          <w:rFonts w:ascii="Calibri Light" w:hAnsi="Calibri Light" w:cstheme="minorBidi"/>
          <w:sz w:val="22"/>
          <w:szCs w:val="22"/>
        </w:rPr>
        <w:t xml:space="preserve">. </w:t>
      </w:r>
      <w:r w:rsidR="00DE4EB2" w:rsidRPr="00DE4EB2">
        <w:rPr>
          <w:rFonts w:ascii="Calibri Light" w:hAnsi="Calibri Light" w:cstheme="minorBidi"/>
          <w:sz w:val="22"/>
          <w:szCs w:val="22"/>
          <w:lang w:val="en-US"/>
        </w:rPr>
        <w:t>Several pathways have been proposed which may contribute to a</w:t>
      </w:r>
      <w:r w:rsidR="00DE4EB2">
        <w:rPr>
          <w:rFonts w:ascii="Calibri Light" w:hAnsi="Calibri Light" w:cstheme="minorBidi"/>
          <w:sz w:val="22"/>
          <w:szCs w:val="22"/>
          <w:lang w:val="en-US"/>
        </w:rPr>
        <w:t>utoimmune dysfunction, including</w:t>
      </w:r>
      <w:r w:rsidR="00EE1331">
        <w:rPr>
          <w:rFonts w:ascii="Calibri Light" w:hAnsi="Calibri Light" w:cstheme="minorBidi"/>
          <w:sz w:val="22"/>
          <w:szCs w:val="22"/>
          <w:lang w:val="en-US"/>
        </w:rPr>
        <w:t xml:space="preserve"> but not limited to</w:t>
      </w:r>
      <w:r w:rsidR="00DE4EB2">
        <w:rPr>
          <w:rFonts w:ascii="Calibri Light" w:hAnsi="Calibri Light" w:cstheme="minorBidi"/>
          <w:sz w:val="22"/>
          <w:szCs w:val="22"/>
          <w:lang w:val="en-US"/>
        </w:rPr>
        <w:t xml:space="preserve"> </w:t>
      </w:r>
      <w:r w:rsidR="00EE1331">
        <w:rPr>
          <w:rFonts w:ascii="Calibri Light" w:hAnsi="Calibri Light" w:cstheme="minorBidi"/>
          <w:sz w:val="22"/>
          <w:szCs w:val="22"/>
          <w:lang w:val="en-US"/>
        </w:rPr>
        <w:t xml:space="preserve">self-reactive </w:t>
      </w:r>
      <w:r w:rsidR="000C5433">
        <w:rPr>
          <w:rFonts w:ascii="Calibri Light" w:hAnsi="Calibri Light" w:cstheme="minorBidi"/>
          <w:sz w:val="22"/>
          <w:szCs w:val="22"/>
          <w:lang w:val="en-US"/>
        </w:rPr>
        <w:t xml:space="preserve">adaptive immune </w:t>
      </w:r>
      <w:r w:rsidR="00EE1331">
        <w:rPr>
          <w:rFonts w:ascii="Calibri Light" w:hAnsi="Calibri Light" w:cstheme="minorBidi"/>
          <w:sz w:val="22"/>
          <w:szCs w:val="22"/>
          <w:lang w:val="en-US"/>
        </w:rPr>
        <w:t>cell escape, inhibitory molecule deficienc</w:t>
      </w:r>
      <w:r w:rsidR="000C5433">
        <w:rPr>
          <w:rFonts w:ascii="Calibri Light" w:hAnsi="Calibri Light" w:cstheme="minorBidi"/>
          <w:sz w:val="22"/>
          <w:szCs w:val="22"/>
          <w:lang w:val="en-US"/>
        </w:rPr>
        <w:t>ies across adaptive cells</w:t>
      </w:r>
      <w:r w:rsidR="00EE1331">
        <w:rPr>
          <w:rFonts w:ascii="Calibri Light" w:hAnsi="Calibri Light" w:cstheme="minorBidi"/>
          <w:sz w:val="22"/>
          <w:szCs w:val="22"/>
          <w:lang w:val="en-US"/>
        </w:rPr>
        <w:t>,</w:t>
      </w:r>
      <w:r w:rsidR="000C5433">
        <w:rPr>
          <w:rFonts w:ascii="Calibri Light" w:hAnsi="Calibri Light" w:cstheme="minorBidi"/>
          <w:sz w:val="22"/>
          <w:szCs w:val="22"/>
          <w:lang w:val="en-US"/>
        </w:rPr>
        <w:t xml:space="preserve"> expression of sensors reactive to </w:t>
      </w:r>
      <w:proofErr w:type="spellStart"/>
      <w:r w:rsidR="000C5433">
        <w:rPr>
          <w:rFonts w:ascii="Calibri Light" w:hAnsi="Calibri Light" w:cstheme="minorBidi"/>
          <w:sz w:val="22"/>
          <w:szCs w:val="22"/>
          <w:lang w:val="en-US"/>
        </w:rPr>
        <w:t>self nucleic</w:t>
      </w:r>
      <w:proofErr w:type="spellEnd"/>
      <w:r w:rsidR="000C5433">
        <w:rPr>
          <w:rFonts w:ascii="Calibri Light" w:hAnsi="Calibri Light" w:cstheme="minorBidi"/>
          <w:sz w:val="22"/>
          <w:szCs w:val="22"/>
          <w:lang w:val="en-US"/>
        </w:rPr>
        <w:t xml:space="preserve">-acids across innate cells, </w:t>
      </w:r>
      <w:r w:rsidR="001331D0">
        <w:rPr>
          <w:rFonts w:ascii="Calibri Light" w:hAnsi="Calibri Light" w:cstheme="minorBidi"/>
          <w:sz w:val="22"/>
          <w:szCs w:val="22"/>
          <w:lang w:val="en-US"/>
        </w:rPr>
        <w:t xml:space="preserve">and disruptions to the microbiota ecosystem </w:t>
      </w:r>
      <w:r w:rsidR="001331D0" w:rsidRPr="001331D0">
        <w:rPr>
          <w:rFonts w:ascii="Calibri Light" w:hAnsi="Calibri Light" w:cstheme="minorBidi"/>
          <w:sz w:val="22"/>
          <w:szCs w:val="22"/>
          <w:lang w:val="en-US"/>
        </w:rPr>
        <w:t xml:space="preserve">(Theofilopoulos </w:t>
      </w:r>
      <w:commentRangeStart w:id="18"/>
      <w:r w:rsidR="001331D0" w:rsidRPr="001331D0">
        <w:rPr>
          <w:rFonts w:ascii="Calibri Light" w:hAnsi="Calibri Light" w:cstheme="minorBidi"/>
          <w:sz w:val="22"/>
          <w:szCs w:val="22"/>
          <w:lang w:val="en-US"/>
        </w:rPr>
        <w:t>et al</w:t>
      </w:r>
      <w:commentRangeEnd w:id="18"/>
      <w:r w:rsidR="005A5FDD">
        <w:rPr>
          <w:rStyle w:val="CommentReference"/>
          <w:rFonts w:ascii="Cambria" w:eastAsiaTheme="minorHAnsi" w:hAnsi="Cambria" w:cstheme="minorBidi"/>
          <w:lang w:val="en-US" w:eastAsia="en-US"/>
        </w:rPr>
        <w:commentReference w:id="18"/>
      </w:r>
      <w:r w:rsidR="001331D0" w:rsidRPr="001331D0">
        <w:rPr>
          <w:rFonts w:ascii="Calibri Light" w:hAnsi="Calibri Light" w:cstheme="minorBidi"/>
          <w:sz w:val="22"/>
          <w:szCs w:val="22"/>
          <w:lang w:val="en-US"/>
        </w:rPr>
        <w:t>., 2017)</w:t>
      </w:r>
      <w:r w:rsidR="001331D0">
        <w:rPr>
          <w:rFonts w:ascii="Calibri Light" w:hAnsi="Calibri Light" w:cstheme="minorBidi"/>
          <w:sz w:val="22"/>
          <w:szCs w:val="22"/>
          <w:lang w:val="en-US"/>
        </w:rPr>
        <w:t>.</w:t>
      </w:r>
      <w:r w:rsidR="000C5433">
        <w:rPr>
          <w:rFonts w:ascii="Calibri Light" w:hAnsi="Calibri Light" w:cstheme="minorBidi"/>
          <w:sz w:val="22"/>
          <w:szCs w:val="22"/>
          <w:lang w:val="en-US"/>
        </w:rPr>
        <w:t xml:space="preserve"> </w:t>
      </w:r>
    </w:p>
    <w:p w14:paraId="6DCC4BAB" w14:textId="317807D3" w:rsidR="00996ADB" w:rsidRDefault="00CC1D1A" w:rsidP="00467AB7">
      <w:pPr>
        <w:pStyle w:val="NormalWeb"/>
        <w:shd w:val="clear" w:color="auto" w:fill="FFFFFF"/>
        <w:spacing w:before="75" w:beforeAutospacing="0" w:after="225" w:afterAutospacing="0" w:line="300" w:lineRule="atLeast"/>
        <w:rPr>
          <w:rFonts w:ascii="Calibri Light" w:hAnsi="Calibri Light" w:cstheme="minorBidi"/>
          <w:color w:val="FF0000"/>
          <w:sz w:val="22"/>
          <w:szCs w:val="22"/>
          <w:lang w:val="en-US"/>
        </w:rPr>
      </w:pPr>
      <w:r>
        <w:rPr>
          <w:rFonts w:ascii="Calibri Light" w:hAnsi="Calibri Light" w:cstheme="minorBidi"/>
          <w:sz w:val="22"/>
          <w:szCs w:val="22"/>
          <w:lang w:val="en-US"/>
        </w:rPr>
        <w:t>The</w:t>
      </w:r>
      <w:r w:rsidR="0009512C">
        <w:rPr>
          <w:rFonts w:ascii="Calibri Light" w:hAnsi="Calibri Light" w:cstheme="minorBidi"/>
          <w:sz w:val="22"/>
          <w:szCs w:val="22"/>
          <w:lang w:val="en-US"/>
        </w:rPr>
        <w:t xml:space="preserve"> widely accepted</w:t>
      </w:r>
      <w:r>
        <w:rPr>
          <w:rFonts w:ascii="Calibri Light" w:hAnsi="Calibri Light" w:cstheme="minorBidi"/>
          <w:sz w:val="22"/>
          <w:szCs w:val="22"/>
          <w:lang w:val="en-US"/>
        </w:rPr>
        <w:t xml:space="preserve"> clonal selection theory</w:t>
      </w:r>
      <w:r w:rsidR="0009512C">
        <w:rPr>
          <w:rFonts w:ascii="Calibri Light" w:hAnsi="Calibri Light" w:cstheme="minorBidi"/>
          <w:sz w:val="22"/>
          <w:szCs w:val="22"/>
          <w:lang w:val="en-US"/>
        </w:rPr>
        <w:t xml:space="preserve"> of acquired immunity</w:t>
      </w:r>
      <w:r>
        <w:rPr>
          <w:rFonts w:ascii="Calibri Light" w:hAnsi="Calibri Light" w:cstheme="minorBidi"/>
          <w:sz w:val="22"/>
          <w:szCs w:val="22"/>
          <w:lang w:val="en-US"/>
        </w:rPr>
        <w:t xml:space="preserve"> informs that ordinarily, B and T lymphocytes which express antigen receptors specific to self are clonally deleted</w:t>
      </w:r>
      <w:r w:rsidR="0009512C">
        <w:rPr>
          <w:rFonts w:ascii="Calibri Light" w:hAnsi="Calibri Light" w:cstheme="minorBidi"/>
          <w:sz w:val="22"/>
          <w:szCs w:val="22"/>
          <w:lang w:val="en-US"/>
        </w:rPr>
        <w:t xml:space="preserve"> </w:t>
      </w:r>
      <w:r w:rsidR="0009512C" w:rsidRPr="0009512C">
        <w:rPr>
          <w:rFonts w:ascii="Calibri Light" w:hAnsi="Calibri Light" w:cstheme="minorBidi"/>
          <w:sz w:val="22"/>
          <w:szCs w:val="22"/>
          <w:lang w:val="en-US"/>
        </w:rPr>
        <w:t>(Burnet, 1959)</w:t>
      </w:r>
      <w:r w:rsidR="00B27C33">
        <w:rPr>
          <w:rFonts w:ascii="Calibri Light" w:hAnsi="Calibri Light" w:cstheme="minorBidi"/>
          <w:sz w:val="22"/>
          <w:szCs w:val="22"/>
          <w:lang w:val="en-US"/>
        </w:rPr>
        <w:t>.</w:t>
      </w:r>
      <w:r w:rsidR="00564974">
        <w:rPr>
          <w:rFonts w:ascii="Calibri Light" w:hAnsi="Calibri Light" w:cstheme="minorBidi"/>
          <w:sz w:val="22"/>
          <w:szCs w:val="22"/>
          <w:lang w:val="en-US"/>
        </w:rPr>
        <w:t xml:space="preserve"> In certain circumstances, such as that seen in the syndrome ‘</w:t>
      </w:r>
      <w:r w:rsidR="00564974" w:rsidRPr="00564974">
        <w:rPr>
          <w:rFonts w:ascii="Calibri Light" w:hAnsi="Calibri Light" w:cstheme="minorBidi"/>
          <w:sz w:val="22"/>
          <w:szCs w:val="22"/>
          <w:lang w:val="en-US"/>
        </w:rPr>
        <w:t xml:space="preserve">autoimmune </w:t>
      </w:r>
      <w:proofErr w:type="spellStart"/>
      <w:r w:rsidR="00564974" w:rsidRPr="00564974">
        <w:rPr>
          <w:rFonts w:ascii="Calibri Light" w:hAnsi="Calibri Light" w:cstheme="minorBidi"/>
          <w:sz w:val="22"/>
          <w:szCs w:val="22"/>
          <w:lang w:val="en-US"/>
        </w:rPr>
        <w:t>polyendocrinopathy</w:t>
      </w:r>
      <w:proofErr w:type="spellEnd"/>
      <w:r w:rsidR="00564974" w:rsidRPr="00564974">
        <w:rPr>
          <w:rFonts w:ascii="Calibri Light" w:hAnsi="Calibri Light" w:cstheme="minorBidi"/>
          <w:sz w:val="22"/>
          <w:szCs w:val="22"/>
          <w:lang w:val="en-US"/>
        </w:rPr>
        <w:t>-candidiasis-ectodermal dystrophy</w:t>
      </w:r>
      <w:r w:rsidR="00564974">
        <w:rPr>
          <w:rFonts w:ascii="Calibri Light" w:hAnsi="Calibri Light" w:cstheme="minorBidi"/>
          <w:sz w:val="22"/>
          <w:szCs w:val="22"/>
          <w:lang w:val="en-US"/>
        </w:rPr>
        <w:t xml:space="preserve">’ (APECED), the impairment of the central deletion of autoreactive T cells can lead to </w:t>
      </w:r>
      <w:r w:rsidR="0037295E">
        <w:rPr>
          <w:rFonts w:ascii="Calibri Light" w:hAnsi="Calibri Light" w:cstheme="minorBidi"/>
          <w:sz w:val="22"/>
          <w:szCs w:val="22"/>
          <w:lang w:val="en-US"/>
        </w:rPr>
        <w:t xml:space="preserve">the escape of adaptive immune components which </w:t>
      </w:r>
      <w:r w:rsidR="004C3C4B">
        <w:rPr>
          <w:rFonts w:ascii="Calibri Light" w:hAnsi="Calibri Light" w:cstheme="minorBidi"/>
          <w:sz w:val="22"/>
          <w:szCs w:val="22"/>
          <w:lang w:val="en-US"/>
        </w:rPr>
        <w:t xml:space="preserve">subsequently causes systemic inflammation </w:t>
      </w:r>
      <w:r w:rsidR="004C3C4B" w:rsidRPr="004C3C4B">
        <w:rPr>
          <w:rFonts w:ascii="Calibri Light" w:hAnsi="Calibri Light" w:cstheme="minorBidi"/>
          <w:sz w:val="22"/>
          <w:szCs w:val="22"/>
          <w:lang w:val="en-US"/>
        </w:rPr>
        <w:t>(Mathis &amp; Benoist, 2009)</w:t>
      </w:r>
      <w:r w:rsidR="004C3C4B">
        <w:rPr>
          <w:rFonts w:ascii="Calibri Light" w:hAnsi="Calibri Light" w:cstheme="minorBidi"/>
          <w:sz w:val="22"/>
          <w:szCs w:val="22"/>
          <w:lang w:val="en-US"/>
        </w:rPr>
        <w:t xml:space="preserve">. </w:t>
      </w:r>
      <w:r w:rsidR="00B27C33">
        <w:rPr>
          <w:rFonts w:ascii="Calibri Light" w:hAnsi="Calibri Light" w:cstheme="minorBidi"/>
          <w:sz w:val="22"/>
          <w:szCs w:val="22"/>
          <w:lang w:val="en-US"/>
        </w:rPr>
        <w:t>H</w:t>
      </w:r>
      <w:r w:rsidR="0009512C">
        <w:rPr>
          <w:rFonts w:ascii="Calibri Light" w:hAnsi="Calibri Light" w:cstheme="minorBidi"/>
          <w:sz w:val="22"/>
          <w:szCs w:val="22"/>
          <w:lang w:val="en-US"/>
        </w:rPr>
        <w:t>owever</w:t>
      </w:r>
      <w:r w:rsidR="00B27C33">
        <w:rPr>
          <w:rFonts w:ascii="Calibri Light" w:hAnsi="Calibri Light" w:cstheme="minorBidi"/>
          <w:sz w:val="22"/>
          <w:szCs w:val="22"/>
          <w:lang w:val="en-US"/>
        </w:rPr>
        <w:t>,</w:t>
      </w:r>
      <w:r w:rsidR="0009512C">
        <w:rPr>
          <w:rFonts w:ascii="Calibri Light" w:hAnsi="Calibri Light" w:cstheme="minorBidi"/>
          <w:sz w:val="22"/>
          <w:szCs w:val="22"/>
          <w:lang w:val="en-US"/>
        </w:rPr>
        <w:t xml:space="preserve"> numerous experiments have demonstrated that </w:t>
      </w:r>
      <w:r w:rsidR="004C3C4B">
        <w:rPr>
          <w:rFonts w:ascii="Calibri Light" w:hAnsi="Calibri Light" w:cstheme="minorBidi"/>
          <w:sz w:val="22"/>
          <w:szCs w:val="22"/>
          <w:lang w:val="en-US"/>
        </w:rPr>
        <w:t>the mechanism by which self-reactive lymphocytes are deleted</w:t>
      </w:r>
      <w:r w:rsidR="0009512C">
        <w:rPr>
          <w:rFonts w:ascii="Calibri Light" w:hAnsi="Calibri Light" w:cstheme="minorBidi"/>
          <w:sz w:val="22"/>
          <w:szCs w:val="22"/>
          <w:lang w:val="en-US"/>
        </w:rPr>
        <w:t xml:space="preserve"> does not play an absolute role</w:t>
      </w:r>
      <w:r w:rsidR="00B27C33">
        <w:rPr>
          <w:rFonts w:ascii="Calibri Light" w:hAnsi="Calibri Light" w:cstheme="minorBidi"/>
          <w:sz w:val="22"/>
          <w:szCs w:val="22"/>
          <w:lang w:val="en-US"/>
        </w:rPr>
        <w:t xml:space="preserve"> in preventing self-reactivity </w:t>
      </w:r>
      <w:r w:rsidR="00B27C33" w:rsidRPr="00B27C33">
        <w:rPr>
          <w:rFonts w:ascii="Calibri Light" w:hAnsi="Calibri Light" w:cstheme="minorBidi"/>
          <w:sz w:val="22"/>
          <w:szCs w:val="22"/>
          <w:lang w:val="en-US"/>
        </w:rPr>
        <w:t>(Yu et al., 2015)</w:t>
      </w:r>
      <w:r w:rsidR="00B27C33">
        <w:rPr>
          <w:rFonts w:ascii="Calibri Light" w:hAnsi="Calibri Light" w:cstheme="minorBidi"/>
          <w:sz w:val="22"/>
          <w:szCs w:val="22"/>
          <w:lang w:val="en-US"/>
        </w:rPr>
        <w:t>.</w:t>
      </w:r>
      <w:r w:rsidR="009E240A">
        <w:rPr>
          <w:rFonts w:ascii="Calibri Light" w:hAnsi="Calibri Light" w:cstheme="minorBidi"/>
          <w:sz w:val="22"/>
          <w:szCs w:val="22"/>
          <w:lang w:val="en-US"/>
        </w:rPr>
        <w:t xml:space="preserve"> </w:t>
      </w:r>
      <w:ins w:id="19" w:author="Andreas Tilevik" w:date="2021-12-13T09:58:00Z">
        <w:r w:rsidR="005A5FDD">
          <w:rPr>
            <w:rFonts w:ascii="Calibri Light" w:hAnsi="Calibri Light" w:cstheme="minorBidi"/>
            <w:sz w:val="22"/>
            <w:szCs w:val="22"/>
            <w:lang w:val="en-US"/>
          </w:rPr>
          <w:t xml:space="preserve">For instance, </w:t>
        </w:r>
      </w:ins>
      <w:r w:rsidR="009E240A">
        <w:rPr>
          <w:rFonts w:ascii="Calibri Light" w:hAnsi="Calibri Light" w:cstheme="minorBidi"/>
          <w:sz w:val="22"/>
          <w:szCs w:val="22"/>
          <w:lang w:val="en-US"/>
        </w:rPr>
        <w:t>Yu et al</w:t>
      </w:r>
      <w:ins w:id="20" w:author="Andreas Tilevik" w:date="2021-12-13T09:58:00Z">
        <w:r w:rsidR="005A5FDD">
          <w:rPr>
            <w:rFonts w:ascii="Calibri Light" w:hAnsi="Calibri Light" w:cstheme="minorBidi"/>
            <w:sz w:val="22"/>
            <w:szCs w:val="22"/>
            <w:lang w:val="en-US"/>
          </w:rPr>
          <w:t>.</w:t>
        </w:r>
      </w:ins>
      <w:r w:rsidR="009E240A">
        <w:rPr>
          <w:rFonts w:ascii="Calibri Light" w:hAnsi="Calibri Light" w:cstheme="minorBidi"/>
          <w:sz w:val="22"/>
          <w:szCs w:val="22"/>
          <w:lang w:val="en-US"/>
        </w:rPr>
        <w:t xml:space="preserve"> (2015)</w:t>
      </w:r>
      <w:del w:id="21" w:author="Andreas Tilevik" w:date="2021-12-13T09:58:00Z">
        <w:r w:rsidR="009E240A" w:rsidDel="005A5FDD">
          <w:rPr>
            <w:rFonts w:ascii="Calibri Light" w:hAnsi="Calibri Light" w:cstheme="minorBidi"/>
            <w:sz w:val="22"/>
            <w:szCs w:val="22"/>
            <w:lang w:val="en-US"/>
          </w:rPr>
          <w:delText>,</w:delText>
        </w:r>
      </w:del>
      <w:r w:rsidR="009E240A">
        <w:rPr>
          <w:rFonts w:ascii="Calibri Light" w:hAnsi="Calibri Light" w:cstheme="minorBidi"/>
          <w:sz w:val="22"/>
          <w:szCs w:val="22"/>
          <w:lang w:val="en-US"/>
        </w:rPr>
        <w:t xml:space="preserve"> </w:t>
      </w:r>
      <w:del w:id="22" w:author="Andreas Tilevik" w:date="2021-12-13T09:57:00Z">
        <w:r w:rsidR="009E240A" w:rsidDel="005A5FDD">
          <w:rPr>
            <w:rFonts w:ascii="Calibri Light" w:hAnsi="Calibri Light" w:cstheme="minorBidi"/>
            <w:sz w:val="22"/>
            <w:szCs w:val="22"/>
            <w:lang w:val="en-US"/>
          </w:rPr>
          <w:delText>for instance</w:delText>
        </w:r>
      </w:del>
      <w:del w:id="23" w:author="Andreas Tilevik" w:date="2021-12-13T09:58:00Z">
        <w:r w:rsidR="009E240A" w:rsidDel="005A5FDD">
          <w:rPr>
            <w:rFonts w:ascii="Calibri Light" w:hAnsi="Calibri Light" w:cstheme="minorBidi"/>
            <w:sz w:val="22"/>
            <w:szCs w:val="22"/>
            <w:lang w:val="en-US"/>
          </w:rPr>
          <w:delText>,</w:delText>
        </w:r>
      </w:del>
      <w:r w:rsidR="009E240A">
        <w:rPr>
          <w:rFonts w:ascii="Calibri Light" w:hAnsi="Calibri Light" w:cstheme="minorBidi"/>
          <w:sz w:val="22"/>
          <w:szCs w:val="22"/>
          <w:lang w:val="en-US"/>
        </w:rPr>
        <w:t xml:space="preserve"> demonstrated that CD8+ T cells are widely abundant in the blood of healthy adults</w:t>
      </w:r>
      <w:r w:rsidR="00497EEC">
        <w:rPr>
          <w:rFonts w:ascii="Calibri Light" w:hAnsi="Calibri Light" w:cstheme="minorBidi"/>
          <w:sz w:val="22"/>
          <w:szCs w:val="22"/>
          <w:lang w:val="en-US"/>
        </w:rPr>
        <w:t xml:space="preserve">, and other studies have found similar results for T cells reactive to endogenous antigens in mice </w:t>
      </w:r>
      <w:commentRangeStart w:id="24"/>
      <w:r w:rsidR="00497EEC" w:rsidRPr="00497EEC">
        <w:rPr>
          <w:rFonts w:ascii="Calibri Light" w:hAnsi="Calibri Light" w:cstheme="minorBidi"/>
          <w:sz w:val="22"/>
          <w:szCs w:val="22"/>
          <w:lang w:val="en-US"/>
        </w:rPr>
        <w:t>(</w:t>
      </w:r>
      <w:proofErr w:type="spellStart"/>
      <w:r w:rsidR="00497EEC" w:rsidRPr="00497EEC">
        <w:rPr>
          <w:rFonts w:ascii="Calibri Light" w:hAnsi="Calibri Light" w:cstheme="minorBidi"/>
          <w:sz w:val="22"/>
          <w:szCs w:val="22"/>
          <w:lang w:val="en-US"/>
        </w:rPr>
        <w:t>Bouneaud</w:t>
      </w:r>
      <w:proofErr w:type="spellEnd"/>
      <w:r w:rsidR="00497EEC" w:rsidRPr="00497EEC">
        <w:rPr>
          <w:rFonts w:ascii="Calibri Light" w:hAnsi="Calibri Light" w:cstheme="minorBidi"/>
          <w:sz w:val="22"/>
          <w:szCs w:val="22"/>
          <w:lang w:val="en-US"/>
        </w:rPr>
        <w:t xml:space="preserve"> et al., 2000</w:t>
      </w:r>
      <w:ins w:id="25" w:author="Andreas Tilevik" w:date="2021-12-13T09:59:00Z">
        <w:r w:rsidR="005A5FDD">
          <w:rPr>
            <w:rFonts w:ascii="Calibri Light" w:hAnsi="Calibri Light" w:cstheme="minorBidi"/>
            <w:sz w:val="22"/>
            <w:szCs w:val="22"/>
            <w:lang w:val="en-US"/>
          </w:rPr>
          <w:t xml:space="preserve">, </w:t>
        </w:r>
      </w:ins>
      <w:del w:id="26" w:author="Andreas Tilevik" w:date="2021-12-13T09:59:00Z">
        <w:r w:rsidR="00497EEC" w:rsidRPr="00497EEC" w:rsidDel="005A5FDD">
          <w:rPr>
            <w:rFonts w:ascii="Calibri Light" w:hAnsi="Calibri Light" w:cstheme="minorBidi"/>
            <w:sz w:val="22"/>
            <w:szCs w:val="22"/>
            <w:lang w:val="en-US"/>
          </w:rPr>
          <w:delText>)</w:delText>
        </w:r>
        <w:r w:rsidR="00497EEC" w:rsidDel="005A5FDD">
          <w:rPr>
            <w:rFonts w:ascii="Calibri Light" w:hAnsi="Calibri Light" w:cstheme="minorBidi"/>
            <w:sz w:val="22"/>
            <w:szCs w:val="22"/>
            <w:lang w:val="en-US"/>
          </w:rPr>
          <w:delText xml:space="preserve">, </w:delText>
        </w:r>
        <w:r w:rsidR="00B33996" w:rsidRPr="00B33996" w:rsidDel="005A5FDD">
          <w:rPr>
            <w:rFonts w:ascii="Calibri Light" w:hAnsi="Calibri Light" w:cstheme="minorBidi"/>
            <w:sz w:val="22"/>
            <w:szCs w:val="22"/>
            <w:lang w:val="en-US"/>
          </w:rPr>
          <w:delText>(</w:delText>
        </w:r>
      </w:del>
      <w:proofErr w:type="spellStart"/>
      <w:r w:rsidR="00B33996" w:rsidRPr="00B33996">
        <w:rPr>
          <w:rFonts w:ascii="Calibri Light" w:hAnsi="Calibri Light" w:cstheme="minorBidi"/>
          <w:sz w:val="22"/>
          <w:szCs w:val="22"/>
          <w:lang w:val="en-US"/>
        </w:rPr>
        <w:t>Zehn</w:t>
      </w:r>
      <w:proofErr w:type="spellEnd"/>
      <w:r w:rsidR="00B33996" w:rsidRPr="00B33996">
        <w:rPr>
          <w:rFonts w:ascii="Calibri Light" w:hAnsi="Calibri Light" w:cstheme="minorBidi"/>
          <w:sz w:val="22"/>
          <w:szCs w:val="22"/>
          <w:lang w:val="en-US"/>
        </w:rPr>
        <w:t xml:space="preserve"> &amp; Bevan, 2006)</w:t>
      </w:r>
      <w:r w:rsidR="009E240A">
        <w:rPr>
          <w:rFonts w:ascii="Calibri Light" w:hAnsi="Calibri Light" w:cstheme="minorBidi"/>
          <w:sz w:val="22"/>
          <w:szCs w:val="22"/>
          <w:lang w:val="en-US"/>
        </w:rPr>
        <w:t>.</w:t>
      </w:r>
      <w:r w:rsidR="00B33996">
        <w:rPr>
          <w:rFonts w:ascii="Calibri Light" w:hAnsi="Calibri Light" w:cstheme="minorBidi"/>
          <w:sz w:val="22"/>
          <w:szCs w:val="22"/>
          <w:lang w:val="en-US"/>
        </w:rPr>
        <w:t xml:space="preserve"> </w:t>
      </w:r>
      <w:commentRangeEnd w:id="24"/>
      <w:r w:rsidR="005A5FDD">
        <w:rPr>
          <w:rStyle w:val="CommentReference"/>
          <w:rFonts w:ascii="Cambria" w:eastAsiaTheme="minorHAnsi" w:hAnsi="Cambria" w:cstheme="minorBidi"/>
          <w:lang w:val="en-US" w:eastAsia="en-US"/>
        </w:rPr>
        <w:commentReference w:id="24"/>
      </w:r>
      <w:r w:rsidR="00365D90">
        <w:rPr>
          <w:rFonts w:ascii="Calibri Light" w:hAnsi="Calibri Light" w:cstheme="minorBidi"/>
          <w:sz w:val="22"/>
          <w:szCs w:val="22"/>
          <w:lang w:val="en-US"/>
        </w:rPr>
        <w:t>Perhaps unsurprisingly, this is made possible in part by inhibitory molecules expressed on the surface of lymphocytes which help control against over-reactivit</w:t>
      </w:r>
      <w:r w:rsidR="00235BC6">
        <w:rPr>
          <w:rFonts w:ascii="Calibri Light" w:hAnsi="Calibri Light" w:cstheme="minorBidi"/>
          <w:sz w:val="22"/>
          <w:szCs w:val="22"/>
          <w:lang w:val="en-US"/>
        </w:rPr>
        <w:t xml:space="preserve">y. A key example of this </w:t>
      </w:r>
      <w:del w:id="27" w:author="Andreas Tilevik" w:date="2021-12-13T10:00:00Z">
        <w:r w:rsidR="00235BC6" w:rsidDel="005A5FDD">
          <w:rPr>
            <w:rFonts w:ascii="Calibri Light" w:hAnsi="Calibri Light" w:cstheme="minorBidi"/>
            <w:sz w:val="22"/>
            <w:szCs w:val="22"/>
            <w:lang w:val="en-US"/>
          </w:rPr>
          <w:delText xml:space="preserve">being </w:delText>
        </w:r>
      </w:del>
      <w:ins w:id="28" w:author="Andreas Tilevik" w:date="2021-12-13T10:00:00Z">
        <w:r w:rsidR="005A5FDD">
          <w:rPr>
            <w:rFonts w:ascii="Calibri Light" w:hAnsi="Calibri Light" w:cstheme="minorBidi"/>
            <w:sz w:val="22"/>
            <w:szCs w:val="22"/>
            <w:lang w:val="en-US"/>
          </w:rPr>
          <w:t xml:space="preserve">is the </w:t>
        </w:r>
      </w:ins>
      <w:r w:rsidR="00235BC6">
        <w:rPr>
          <w:rFonts w:ascii="Calibri Light" w:hAnsi="Calibri Light" w:cstheme="minorBidi"/>
          <w:sz w:val="22"/>
          <w:szCs w:val="22"/>
          <w:lang w:val="en-US"/>
        </w:rPr>
        <w:t>Cytotoxic T lymphocyte antigen-4 (CTLA-4)</w:t>
      </w:r>
      <w:ins w:id="29" w:author="Andreas Tilevik" w:date="2021-12-13T10:00:00Z">
        <w:r w:rsidR="005A5FDD">
          <w:rPr>
            <w:rFonts w:ascii="Calibri Light" w:hAnsi="Calibri Light" w:cstheme="minorBidi"/>
            <w:sz w:val="22"/>
            <w:szCs w:val="22"/>
            <w:lang w:val="en-US"/>
          </w:rPr>
          <w:t xml:space="preserve"> receptor</w:t>
        </w:r>
      </w:ins>
      <w:r w:rsidR="00235BC6">
        <w:rPr>
          <w:rFonts w:ascii="Calibri Light" w:hAnsi="Calibri Light" w:cstheme="minorBidi"/>
          <w:sz w:val="22"/>
          <w:szCs w:val="22"/>
          <w:lang w:val="en-US"/>
        </w:rPr>
        <w:t>, which was demonstrated in CTLA-4</w:t>
      </w:r>
      <w:r w:rsidR="00235BC6" w:rsidRPr="00235BC6">
        <w:rPr>
          <w:rFonts w:ascii="Calibri Light" w:hAnsi="Calibri Light" w:cstheme="minorBidi"/>
          <w:sz w:val="22"/>
          <w:szCs w:val="22"/>
          <w:vertAlign w:val="superscript"/>
          <w:lang w:val="en-US"/>
        </w:rPr>
        <w:t>-/-</w:t>
      </w:r>
      <w:r w:rsidR="00235BC6">
        <w:rPr>
          <w:rFonts w:ascii="Calibri Light" w:hAnsi="Calibri Light" w:cstheme="minorBidi"/>
          <w:sz w:val="22"/>
          <w:szCs w:val="22"/>
          <w:vertAlign w:val="superscript"/>
          <w:lang w:val="en-US"/>
        </w:rPr>
        <w:t xml:space="preserve"> </w:t>
      </w:r>
      <w:r w:rsidR="00235BC6">
        <w:rPr>
          <w:rFonts w:ascii="Calibri Light" w:hAnsi="Calibri Light" w:cstheme="minorBidi"/>
          <w:sz w:val="22"/>
          <w:szCs w:val="22"/>
          <w:lang w:val="en-US"/>
        </w:rPr>
        <w:t xml:space="preserve">mice to regulate peripheral T cell tolerance, with the knockout mice developing fatal autoimmune pathology within the first month of life </w:t>
      </w:r>
      <w:r w:rsidR="0091558E" w:rsidRPr="0091558E">
        <w:rPr>
          <w:rFonts w:ascii="Calibri Light" w:hAnsi="Calibri Light" w:cstheme="minorBidi"/>
          <w:sz w:val="22"/>
          <w:szCs w:val="22"/>
          <w:lang w:val="en-US"/>
        </w:rPr>
        <w:t>(Paterson &amp; Sharpe, 2010b)</w:t>
      </w:r>
      <w:r w:rsidR="00235BC6">
        <w:rPr>
          <w:rFonts w:ascii="Calibri Light" w:hAnsi="Calibri Light" w:cstheme="minorBidi"/>
          <w:sz w:val="22"/>
          <w:szCs w:val="22"/>
          <w:lang w:val="en-US"/>
        </w:rPr>
        <w:t>.</w:t>
      </w:r>
      <w:r w:rsidR="00996ADB">
        <w:rPr>
          <w:rFonts w:ascii="Calibri Light" w:hAnsi="Calibri Light" w:cstheme="minorBidi"/>
          <w:sz w:val="22"/>
          <w:szCs w:val="22"/>
          <w:lang w:val="en-US"/>
        </w:rPr>
        <w:t xml:space="preserve"> </w:t>
      </w:r>
    </w:p>
    <w:p w14:paraId="17031DD6" w14:textId="2570D336" w:rsidR="00996ADB" w:rsidRDefault="00822F91" w:rsidP="007831C4">
      <w:pPr>
        <w:pStyle w:val="NormalWeb"/>
        <w:shd w:val="clear" w:color="auto" w:fill="FFFFFF"/>
        <w:spacing w:before="75" w:beforeAutospacing="0" w:after="225" w:afterAutospacing="0" w:line="300" w:lineRule="atLeast"/>
        <w:rPr>
          <w:rFonts w:ascii="Calibri Light" w:hAnsi="Calibri Light" w:cstheme="minorBidi"/>
          <w:sz w:val="22"/>
          <w:szCs w:val="22"/>
          <w:lang w:val="en-US"/>
        </w:rPr>
      </w:pPr>
      <w:r>
        <w:rPr>
          <w:rFonts w:ascii="Calibri Light" w:hAnsi="Calibri Light" w:cstheme="minorBidi"/>
          <w:sz w:val="22"/>
          <w:szCs w:val="22"/>
          <w:lang w:val="en-US"/>
        </w:rPr>
        <w:t xml:space="preserve">While the adaptive system gives us a picture of a complex balancing act between components, the innate system provides perhaps an even more confounding myriad of interactions. </w:t>
      </w:r>
      <w:r w:rsidR="002A069F">
        <w:rPr>
          <w:rFonts w:ascii="Calibri Light" w:hAnsi="Calibri Light" w:cstheme="minorBidi"/>
          <w:sz w:val="22"/>
          <w:szCs w:val="22"/>
          <w:lang w:val="en-US"/>
        </w:rPr>
        <w:t xml:space="preserve">These interactions are principally governed by a wide array of </w:t>
      </w:r>
      <w:r w:rsidR="002052B2">
        <w:rPr>
          <w:rFonts w:ascii="Calibri Light" w:hAnsi="Calibri Light" w:cstheme="minorBidi"/>
          <w:sz w:val="22"/>
          <w:szCs w:val="22"/>
          <w:lang w:val="en-US"/>
        </w:rPr>
        <w:t xml:space="preserve">pattern-recognition receptors (PRRs), most notably </w:t>
      </w:r>
      <w:r w:rsidR="002A069F">
        <w:rPr>
          <w:rFonts w:ascii="Calibri Light" w:hAnsi="Calibri Light" w:cstheme="minorBidi"/>
          <w:sz w:val="22"/>
          <w:szCs w:val="22"/>
          <w:lang w:val="en-US"/>
        </w:rPr>
        <w:t>toll-like receptors (TLR</w:t>
      </w:r>
      <w:r w:rsidR="002052B2">
        <w:rPr>
          <w:rFonts w:ascii="Calibri Light" w:hAnsi="Calibri Light" w:cstheme="minorBidi"/>
          <w:sz w:val="22"/>
          <w:szCs w:val="22"/>
          <w:lang w:val="en-US"/>
        </w:rPr>
        <w:t>s</w:t>
      </w:r>
      <w:r w:rsidR="002A069F">
        <w:rPr>
          <w:rFonts w:ascii="Calibri Light" w:hAnsi="Calibri Light" w:cstheme="minorBidi"/>
          <w:sz w:val="22"/>
          <w:szCs w:val="22"/>
          <w:lang w:val="en-US"/>
        </w:rPr>
        <w:t>)</w:t>
      </w:r>
      <w:r w:rsidR="002052B2">
        <w:rPr>
          <w:rFonts w:ascii="Calibri Light" w:hAnsi="Calibri Light" w:cstheme="minorBidi"/>
          <w:sz w:val="22"/>
          <w:szCs w:val="22"/>
          <w:lang w:val="en-US"/>
        </w:rPr>
        <w:t>,</w:t>
      </w:r>
      <w:r w:rsidR="002A069F">
        <w:rPr>
          <w:rFonts w:ascii="Calibri Light" w:hAnsi="Calibri Light" w:cstheme="minorBidi"/>
          <w:sz w:val="22"/>
          <w:szCs w:val="22"/>
          <w:lang w:val="en-US"/>
        </w:rPr>
        <w:t xml:space="preserve"> which respond to a variety of molecular stimuli </w:t>
      </w:r>
      <w:r w:rsidR="002A069F" w:rsidRPr="002A069F">
        <w:rPr>
          <w:rFonts w:ascii="Calibri Light" w:hAnsi="Calibri Light" w:cstheme="minorBidi"/>
          <w:sz w:val="22"/>
          <w:szCs w:val="22"/>
          <w:lang w:val="en-US"/>
        </w:rPr>
        <w:t xml:space="preserve">(Blasius &amp; </w:t>
      </w:r>
      <w:proofErr w:type="spellStart"/>
      <w:r w:rsidR="002A069F" w:rsidRPr="002A069F">
        <w:rPr>
          <w:rFonts w:ascii="Calibri Light" w:hAnsi="Calibri Light" w:cstheme="minorBidi"/>
          <w:sz w:val="22"/>
          <w:szCs w:val="22"/>
          <w:lang w:val="en-US"/>
        </w:rPr>
        <w:t>Beutler</w:t>
      </w:r>
      <w:proofErr w:type="spellEnd"/>
      <w:r w:rsidR="002A069F" w:rsidRPr="002A069F">
        <w:rPr>
          <w:rFonts w:ascii="Calibri Light" w:hAnsi="Calibri Light" w:cstheme="minorBidi"/>
          <w:sz w:val="22"/>
          <w:szCs w:val="22"/>
          <w:lang w:val="en-US"/>
        </w:rPr>
        <w:t>, 2010)</w:t>
      </w:r>
      <w:r w:rsidR="002A069F">
        <w:rPr>
          <w:rFonts w:ascii="Calibri Light" w:hAnsi="Calibri Light" w:cstheme="minorBidi"/>
          <w:sz w:val="22"/>
          <w:szCs w:val="22"/>
          <w:lang w:val="en-US"/>
        </w:rPr>
        <w:t xml:space="preserve">. </w:t>
      </w:r>
      <w:r w:rsidR="002B43BA">
        <w:rPr>
          <w:rFonts w:ascii="Calibri Light" w:hAnsi="Calibri Light" w:cstheme="minorBidi"/>
          <w:sz w:val="22"/>
          <w:szCs w:val="22"/>
          <w:lang w:val="en-US"/>
        </w:rPr>
        <w:t>Receptors along the surface of cells such as TLR1, TLR2, TLR4, etc., are able to detect various pathogen-associated molecular patterns (PAMPs)</w:t>
      </w:r>
      <w:r w:rsidR="002C4B91">
        <w:rPr>
          <w:rFonts w:ascii="Calibri Light" w:hAnsi="Calibri Light" w:cstheme="minorBidi"/>
          <w:sz w:val="22"/>
          <w:szCs w:val="22"/>
          <w:lang w:val="en-US"/>
        </w:rPr>
        <w:t xml:space="preserve"> </w:t>
      </w:r>
      <w:r w:rsidR="00275999">
        <w:rPr>
          <w:rFonts w:ascii="Calibri Light" w:hAnsi="Calibri Light" w:cstheme="minorBidi"/>
          <w:sz w:val="22"/>
          <w:szCs w:val="22"/>
          <w:lang w:val="en-US"/>
        </w:rPr>
        <w:t xml:space="preserve">and damage-associated molecular patterns (DAMPS) such as </w:t>
      </w:r>
      <w:r w:rsidR="002C4B91">
        <w:rPr>
          <w:rFonts w:ascii="Calibri Light" w:hAnsi="Calibri Light" w:cstheme="minorBidi"/>
          <w:sz w:val="22"/>
          <w:szCs w:val="22"/>
          <w:lang w:val="en-US"/>
        </w:rPr>
        <w:t>lipopeptides, peptidoglycan, etc., from various pathogens</w:t>
      </w:r>
      <w:r w:rsidR="00275999">
        <w:rPr>
          <w:rFonts w:ascii="Calibri Light" w:hAnsi="Calibri Light" w:cstheme="minorBidi"/>
          <w:sz w:val="22"/>
          <w:szCs w:val="22"/>
          <w:lang w:val="en-US"/>
        </w:rPr>
        <w:t xml:space="preserve"> and self</w:t>
      </w:r>
      <w:r w:rsidR="002C4B91">
        <w:rPr>
          <w:rFonts w:ascii="Calibri Light" w:hAnsi="Calibri Light" w:cstheme="minorBidi"/>
          <w:sz w:val="22"/>
          <w:szCs w:val="22"/>
          <w:lang w:val="en-US"/>
        </w:rPr>
        <w:t xml:space="preserve">, while receptors expressed on the endosome detect nucleic acids </w:t>
      </w:r>
      <w:r w:rsidR="00275999">
        <w:rPr>
          <w:rFonts w:ascii="Calibri Light" w:hAnsi="Calibri Light" w:cstheme="minorBidi"/>
          <w:sz w:val="22"/>
          <w:szCs w:val="22"/>
          <w:lang w:val="en-US"/>
        </w:rPr>
        <w:t xml:space="preserve">shed by both self and </w:t>
      </w:r>
      <w:r w:rsidR="002C4B91">
        <w:rPr>
          <w:rFonts w:ascii="Calibri Light" w:hAnsi="Calibri Light" w:cstheme="minorBidi"/>
          <w:sz w:val="22"/>
          <w:szCs w:val="22"/>
          <w:lang w:val="en-US"/>
        </w:rPr>
        <w:t>invaders</w:t>
      </w:r>
      <w:r w:rsidR="002052B2">
        <w:rPr>
          <w:rFonts w:ascii="Calibri Light" w:hAnsi="Calibri Light" w:cstheme="minorBidi"/>
          <w:sz w:val="22"/>
          <w:szCs w:val="22"/>
          <w:lang w:val="en-US"/>
        </w:rPr>
        <w:t xml:space="preserve"> </w:t>
      </w:r>
      <w:r w:rsidR="002052B2" w:rsidRPr="002052B2">
        <w:rPr>
          <w:rFonts w:ascii="Calibri Light" w:hAnsi="Calibri Light" w:cstheme="minorBidi"/>
          <w:sz w:val="22"/>
          <w:szCs w:val="22"/>
          <w:lang w:val="en-US"/>
        </w:rPr>
        <w:t xml:space="preserve">(Kumar et al., </w:t>
      </w:r>
      <w:commentRangeStart w:id="30"/>
      <w:r w:rsidR="002052B2" w:rsidRPr="002052B2">
        <w:rPr>
          <w:rFonts w:ascii="Calibri Light" w:hAnsi="Calibri Light" w:cstheme="minorBidi"/>
          <w:sz w:val="22"/>
          <w:szCs w:val="22"/>
          <w:lang w:val="en-US"/>
        </w:rPr>
        <w:t>2009)</w:t>
      </w:r>
      <w:r w:rsidR="00670DE3">
        <w:rPr>
          <w:rFonts w:ascii="Calibri Light" w:hAnsi="Calibri Light" w:cstheme="minorBidi"/>
          <w:sz w:val="22"/>
          <w:szCs w:val="22"/>
          <w:lang w:val="en-US"/>
        </w:rPr>
        <w:t>,</w:t>
      </w:r>
      <w:r w:rsidR="00275999" w:rsidRPr="00275999">
        <w:rPr>
          <w:rFonts w:ascii="Cambria" w:eastAsiaTheme="minorHAnsi" w:hAnsi="Cambria" w:cstheme="minorBidi"/>
          <w:sz w:val="22"/>
          <w:szCs w:val="22"/>
          <w:lang w:val="en-US" w:eastAsia="en-US"/>
        </w:rPr>
        <w:t xml:space="preserve"> </w:t>
      </w:r>
      <w:r w:rsidR="00275999" w:rsidRPr="00275999">
        <w:rPr>
          <w:rFonts w:ascii="Calibri Light" w:hAnsi="Calibri Light" w:cstheme="minorBidi"/>
          <w:sz w:val="22"/>
          <w:szCs w:val="22"/>
          <w:lang w:val="en-US"/>
        </w:rPr>
        <w:t>(</w:t>
      </w:r>
      <w:proofErr w:type="spellStart"/>
      <w:r w:rsidR="00275999" w:rsidRPr="00275999">
        <w:rPr>
          <w:rFonts w:ascii="Calibri Light" w:hAnsi="Calibri Light" w:cstheme="minorBidi"/>
          <w:sz w:val="22"/>
          <w:szCs w:val="22"/>
          <w:lang w:val="en-US"/>
        </w:rPr>
        <w:t>Roh</w:t>
      </w:r>
      <w:proofErr w:type="spellEnd"/>
      <w:r w:rsidR="00275999" w:rsidRPr="00275999">
        <w:rPr>
          <w:rFonts w:ascii="Calibri Light" w:hAnsi="Calibri Light" w:cstheme="minorBidi"/>
          <w:sz w:val="22"/>
          <w:szCs w:val="22"/>
          <w:lang w:val="en-US"/>
        </w:rPr>
        <w:t xml:space="preserve"> </w:t>
      </w:r>
      <w:commentRangeEnd w:id="30"/>
      <w:r w:rsidR="005A5FDD">
        <w:rPr>
          <w:rStyle w:val="CommentReference"/>
          <w:rFonts w:ascii="Cambria" w:eastAsiaTheme="minorHAnsi" w:hAnsi="Cambria" w:cstheme="minorBidi"/>
          <w:lang w:val="en-US" w:eastAsia="en-US"/>
        </w:rPr>
        <w:commentReference w:id="30"/>
      </w:r>
      <w:r w:rsidR="00275999" w:rsidRPr="00275999">
        <w:rPr>
          <w:rFonts w:ascii="Calibri Light" w:hAnsi="Calibri Light" w:cstheme="minorBidi"/>
          <w:sz w:val="22"/>
          <w:szCs w:val="22"/>
          <w:lang w:val="en-US"/>
        </w:rPr>
        <w:t xml:space="preserve">&amp; </w:t>
      </w:r>
      <w:proofErr w:type="spellStart"/>
      <w:r w:rsidR="00275999" w:rsidRPr="00275999">
        <w:rPr>
          <w:rFonts w:ascii="Calibri Light" w:hAnsi="Calibri Light" w:cstheme="minorBidi"/>
          <w:sz w:val="22"/>
          <w:szCs w:val="22"/>
          <w:lang w:val="en-US"/>
        </w:rPr>
        <w:t>Sohn</w:t>
      </w:r>
      <w:proofErr w:type="spellEnd"/>
      <w:r w:rsidR="00275999" w:rsidRPr="00275999">
        <w:rPr>
          <w:rFonts w:ascii="Calibri Light" w:hAnsi="Calibri Light" w:cstheme="minorBidi"/>
          <w:sz w:val="22"/>
          <w:szCs w:val="22"/>
          <w:lang w:val="en-US"/>
        </w:rPr>
        <w:t>, 2018)</w:t>
      </w:r>
      <w:r w:rsidR="002C4B91">
        <w:rPr>
          <w:rFonts w:ascii="Calibri Light" w:hAnsi="Calibri Light" w:cstheme="minorBidi"/>
          <w:sz w:val="22"/>
          <w:szCs w:val="22"/>
          <w:lang w:val="en-US"/>
        </w:rPr>
        <w:t>.</w:t>
      </w:r>
      <w:r w:rsidR="002052B2">
        <w:rPr>
          <w:rFonts w:ascii="Calibri Light" w:hAnsi="Calibri Light" w:cstheme="minorBidi"/>
          <w:sz w:val="22"/>
          <w:szCs w:val="22"/>
          <w:lang w:val="en-US"/>
        </w:rPr>
        <w:t xml:space="preserve"> </w:t>
      </w:r>
      <w:r w:rsidR="00670DE3">
        <w:rPr>
          <w:rFonts w:ascii="Calibri Light" w:hAnsi="Calibri Light" w:cstheme="minorBidi"/>
          <w:sz w:val="22"/>
          <w:szCs w:val="22"/>
          <w:lang w:val="en-US"/>
        </w:rPr>
        <w:t>These receptors when activated induce production of pro-inflammatory cytokines</w:t>
      </w:r>
      <w:r w:rsidR="006F3BD1">
        <w:rPr>
          <w:rFonts w:ascii="Calibri Light" w:hAnsi="Calibri Light" w:cstheme="minorBidi"/>
          <w:sz w:val="22"/>
          <w:szCs w:val="22"/>
          <w:lang w:val="en-US"/>
        </w:rPr>
        <w:t xml:space="preserve"> and interferons</w:t>
      </w:r>
      <w:r w:rsidR="00670DE3">
        <w:rPr>
          <w:rFonts w:ascii="Calibri Light" w:hAnsi="Calibri Light" w:cstheme="minorBidi"/>
          <w:sz w:val="22"/>
          <w:szCs w:val="22"/>
          <w:lang w:val="en-US"/>
        </w:rPr>
        <w:t>, in turn activating t</w:t>
      </w:r>
      <w:r w:rsidR="006F3BD1">
        <w:rPr>
          <w:rFonts w:ascii="Calibri Light" w:hAnsi="Calibri Light" w:cstheme="minorBidi"/>
          <w:sz w:val="22"/>
          <w:szCs w:val="22"/>
          <w:lang w:val="en-US"/>
        </w:rPr>
        <w:t xml:space="preserve">he wider immune inflammatory response. </w:t>
      </w:r>
      <w:commentRangeStart w:id="31"/>
      <w:r w:rsidR="003F299A">
        <w:rPr>
          <w:rFonts w:ascii="Calibri Light" w:hAnsi="Calibri Light" w:cstheme="minorBidi"/>
          <w:sz w:val="22"/>
          <w:szCs w:val="22"/>
          <w:lang w:val="en-US"/>
        </w:rPr>
        <w:t xml:space="preserve">Theofilopoulos et </w:t>
      </w:r>
      <w:commentRangeStart w:id="32"/>
      <w:r w:rsidR="003F299A">
        <w:rPr>
          <w:rFonts w:ascii="Calibri Light" w:hAnsi="Calibri Light" w:cstheme="minorBidi"/>
          <w:sz w:val="22"/>
          <w:szCs w:val="22"/>
          <w:lang w:val="en-US"/>
        </w:rPr>
        <w:t>al</w:t>
      </w:r>
      <w:commentRangeEnd w:id="32"/>
      <w:r w:rsidR="005A5FDD">
        <w:rPr>
          <w:rStyle w:val="CommentReference"/>
          <w:rFonts w:ascii="Cambria" w:eastAsiaTheme="minorHAnsi" w:hAnsi="Cambria" w:cstheme="minorBidi"/>
          <w:lang w:val="en-US" w:eastAsia="en-US"/>
        </w:rPr>
        <w:commentReference w:id="32"/>
      </w:r>
      <w:r w:rsidR="003F299A">
        <w:rPr>
          <w:rFonts w:ascii="Calibri Light" w:hAnsi="Calibri Light" w:cstheme="minorBidi"/>
          <w:sz w:val="22"/>
          <w:szCs w:val="22"/>
          <w:lang w:val="en-US"/>
        </w:rPr>
        <w:t xml:space="preserve"> (2017) suggest</w:t>
      </w:r>
      <w:del w:id="33" w:author="Andreas Tilevik" w:date="2021-12-13T10:04:00Z">
        <w:r w:rsidR="003F299A" w:rsidDel="005A5FDD">
          <w:rPr>
            <w:rFonts w:ascii="Calibri Light" w:hAnsi="Calibri Light" w:cstheme="minorBidi"/>
            <w:sz w:val="22"/>
            <w:szCs w:val="22"/>
            <w:lang w:val="en-US"/>
          </w:rPr>
          <w:delText>s</w:delText>
        </w:r>
      </w:del>
      <w:r w:rsidR="003B38B8">
        <w:rPr>
          <w:rFonts w:ascii="Calibri Light" w:hAnsi="Calibri Light" w:cstheme="minorBidi"/>
          <w:sz w:val="22"/>
          <w:szCs w:val="22"/>
          <w:lang w:val="en-US"/>
        </w:rPr>
        <w:t xml:space="preserve"> an autoimmune pathogenesis wherein</w:t>
      </w:r>
      <w:r w:rsidR="003F299A">
        <w:rPr>
          <w:rFonts w:ascii="Calibri Light" w:hAnsi="Calibri Light" w:cstheme="minorBidi"/>
          <w:sz w:val="22"/>
          <w:szCs w:val="22"/>
          <w:lang w:val="en-US"/>
        </w:rPr>
        <w:t xml:space="preserve"> </w:t>
      </w:r>
      <w:proofErr w:type="spellStart"/>
      <w:r w:rsidR="003F299A">
        <w:rPr>
          <w:rFonts w:ascii="Calibri Light" w:hAnsi="Calibri Light" w:cstheme="minorBidi"/>
          <w:sz w:val="22"/>
          <w:szCs w:val="22"/>
          <w:lang w:val="en-US"/>
        </w:rPr>
        <w:t>self nucleic</w:t>
      </w:r>
      <w:proofErr w:type="spellEnd"/>
      <w:r w:rsidR="003F299A">
        <w:rPr>
          <w:rFonts w:ascii="Calibri Light" w:hAnsi="Calibri Light" w:cstheme="minorBidi"/>
          <w:sz w:val="22"/>
          <w:szCs w:val="22"/>
          <w:lang w:val="en-US"/>
        </w:rPr>
        <w:t xml:space="preserve"> acids which </w:t>
      </w:r>
      <w:r w:rsidR="00F50CE2">
        <w:rPr>
          <w:rFonts w:ascii="Calibri Light" w:hAnsi="Calibri Light" w:cstheme="minorBidi"/>
          <w:sz w:val="22"/>
          <w:szCs w:val="22"/>
          <w:lang w:val="en-US"/>
        </w:rPr>
        <w:t xml:space="preserve">are contained in neutrophil extracellular traps and microparticles from dead cells may gain access to the </w:t>
      </w:r>
      <w:proofErr w:type="spellStart"/>
      <w:r w:rsidR="00F50CE2">
        <w:rPr>
          <w:rFonts w:ascii="Calibri Light" w:hAnsi="Calibri Light" w:cstheme="minorBidi"/>
          <w:sz w:val="22"/>
          <w:szCs w:val="22"/>
          <w:lang w:val="en-US"/>
        </w:rPr>
        <w:t>endolysosomal</w:t>
      </w:r>
      <w:proofErr w:type="spellEnd"/>
      <w:r w:rsidR="00F50CE2">
        <w:rPr>
          <w:rFonts w:ascii="Calibri Light" w:hAnsi="Calibri Light" w:cstheme="minorBidi"/>
          <w:sz w:val="22"/>
          <w:szCs w:val="22"/>
          <w:lang w:val="en-US"/>
        </w:rPr>
        <w:t xml:space="preserve"> compartments of dendritic cells (DCs) and/or B cells, engaging TLRs and upregulating expression of MHC and the engagement of autoreactive T cells. </w:t>
      </w:r>
      <w:commentRangeEnd w:id="31"/>
      <w:r w:rsidR="005A5FDD">
        <w:rPr>
          <w:rStyle w:val="CommentReference"/>
          <w:rFonts w:ascii="Cambria" w:eastAsiaTheme="minorHAnsi" w:hAnsi="Cambria" w:cstheme="minorBidi"/>
          <w:lang w:val="en-US" w:eastAsia="en-US"/>
        </w:rPr>
        <w:commentReference w:id="31"/>
      </w:r>
      <w:r w:rsidR="006D03B2">
        <w:rPr>
          <w:rFonts w:ascii="Calibri Light" w:hAnsi="Calibri Light" w:cstheme="minorBidi"/>
          <w:sz w:val="22"/>
          <w:szCs w:val="22"/>
          <w:lang w:val="en-US"/>
        </w:rPr>
        <w:t xml:space="preserve">This would lead to a feedback loop where autoantibodies are interacting with the DC receptor </w:t>
      </w:r>
      <w:proofErr w:type="spellStart"/>
      <w:r w:rsidR="006D03B2">
        <w:rPr>
          <w:rFonts w:ascii="Calibri Light" w:hAnsi="Calibri Light" w:cstheme="minorBidi"/>
          <w:sz w:val="22"/>
          <w:szCs w:val="22"/>
          <w:lang w:val="en-US"/>
        </w:rPr>
        <w:t>FcR</w:t>
      </w:r>
      <w:proofErr w:type="spellEnd"/>
      <w:r w:rsidR="006D03B2">
        <w:rPr>
          <w:rFonts w:ascii="Calibri Light" w:hAnsi="Calibri Light" w:cstheme="minorBidi"/>
          <w:sz w:val="22"/>
          <w:szCs w:val="22"/>
          <w:lang w:val="en-US"/>
        </w:rPr>
        <w:t xml:space="preserve"> then amplify and sustain the response. </w:t>
      </w:r>
      <w:r w:rsidR="003B38B8">
        <w:rPr>
          <w:rFonts w:ascii="Calibri Light" w:hAnsi="Calibri Light" w:cstheme="minorBidi"/>
          <w:sz w:val="22"/>
          <w:szCs w:val="22"/>
          <w:lang w:val="en-US"/>
        </w:rPr>
        <w:t xml:space="preserve">This </w:t>
      </w:r>
      <w:r w:rsidR="00EE7E92">
        <w:rPr>
          <w:rFonts w:ascii="Calibri Light" w:hAnsi="Calibri Light" w:cstheme="minorBidi"/>
          <w:sz w:val="22"/>
          <w:szCs w:val="22"/>
          <w:lang w:val="en-US"/>
        </w:rPr>
        <w:t xml:space="preserve">activation by the innate immune system through an array of PRRs </w:t>
      </w:r>
      <w:r w:rsidR="000D7DA1">
        <w:rPr>
          <w:rFonts w:ascii="Calibri Light" w:hAnsi="Calibri Light" w:cstheme="minorBidi"/>
          <w:sz w:val="22"/>
          <w:szCs w:val="22"/>
          <w:lang w:val="en-US"/>
        </w:rPr>
        <w:t xml:space="preserve">which may be erroneously activated by </w:t>
      </w:r>
      <w:r w:rsidR="007831C4">
        <w:rPr>
          <w:rFonts w:ascii="Calibri Light" w:hAnsi="Calibri Light" w:cstheme="minorBidi"/>
          <w:sz w:val="22"/>
          <w:szCs w:val="22"/>
          <w:lang w:val="en-US"/>
        </w:rPr>
        <w:t xml:space="preserve">self </w:t>
      </w:r>
      <w:r w:rsidR="000D7DA1">
        <w:rPr>
          <w:rFonts w:ascii="Calibri Light" w:hAnsi="Calibri Light" w:cstheme="minorBidi"/>
          <w:sz w:val="22"/>
          <w:szCs w:val="22"/>
          <w:lang w:val="en-US"/>
        </w:rPr>
        <w:t>DNA or RNA</w:t>
      </w:r>
      <w:r w:rsidR="007831C4">
        <w:rPr>
          <w:rFonts w:ascii="Calibri Light" w:hAnsi="Calibri Light" w:cstheme="minorBidi"/>
          <w:sz w:val="22"/>
          <w:szCs w:val="22"/>
          <w:lang w:val="en-US"/>
        </w:rPr>
        <w:t xml:space="preserve"> is thought to promote systemic autoimmunity as seen in many autoimmune diseases (e.g. Rheumatoid Arthritis, </w:t>
      </w:r>
      <w:proofErr w:type="spellStart"/>
      <w:r w:rsidR="007831C4">
        <w:rPr>
          <w:rFonts w:ascii="Calibri Light" w:hAnsi="Calibri Light" w:cstheme="minorBidi"/>
          <w:sz w:val="22"/>
          <w:szCs w:val="22"/>
          <w:lang w:val="en-US"/>
        </w:rPr>
        <w:t>Sjögren’s</w:t>
      </w:r>
      <w:proofErr w:type="spellEnd"/>
      <w:r w:rsidR="007831C4">
        <w:rPr>
          <w:rFonts w:ascii="Calibri Light" w:hAnsi="Calibri Light" w:cstheme="minorBidi"/>
          <w:sz w:val="22"/>
          <w:szCs w:val="22"/>
          <w:lang w:val="en-US"/>
        </w:rPr>
        <w:t xml:space="preserve"> syndrome, psoriasis, etc.) </w:t>
      </w:r>
      <w:r w:rsidR="007831C4" w:rsidRPr="007831C4">
        <w:rPr>
          <w:rFonts w:ascii="Calibri Light" w:hAnsi="Calibri Light" w:cstheme="minorBidi"/>
          <w:sz w:val="22"/>
          <w:szCs w:val="22"/>
          <w:lang w:val="en-US"/>
        </w:rPr>
        <w:t>(Theofilopoulos et al., 2011)</w:t>
      </w:r>
      <w:r w:rsidR="007831C4">
        <w:rPr>
          <w:rFonts w:ascii="Calibri Light" w:hAnsi="Calibri Light" w:cstheme="minorBidi"/>
          <w:sz w:val="22"/>
          <w:szCs w:val="22"/>
          <w:lang w:val="en-US"/>
        </w:rPr>
        <w:t xml:space="preserve">. </w:t>
      </w:r>
    </w:p>
    <w:p w14:paraId="7183D93D" w14:textId="21910F0F" w:rsidR="004E7063" w:rsidRDefault="007D1F87" w:rsidP="004E7063">
      <w:pPr>
        <w:pStyle w:val="NormalWeb"/>
        <w:shd w:val="clear" w:color="auto" w:fill="FFFFFF"/>
        <w:spacing w:before="75" w:beforeAutospacing="0" w:after="225" w:afterAutospacing="0" w:line="300" w:lineRule="atLeast"/>
        <w:rPr>
          <w:rFonts w:ascii="Calibri Light" w:hAnsi="Calibri Light" w:cstheme="minorBidi"/>
          <w:sz w:val="22"/>
          <w:szCs w:val="22"/>
          <w:lang w:val="en-US"/>
        </w:rPr>
      </w:pPr>
      <w:r>
        <w:rPr>
          <w:rFonts w:ascii="Calibri Light" w:hAnsi="Calibri Light" w:cstheme="minorBidi"/>
          <w:sz w:val="22"/>
          <w:szCs w:val="22"/>
          <w:lang w:val="en-US"/>
        </w:rPr>
        <w:t>Additionally, growing research points to the microbiota living on and within the body as having a critical regulatory role for the immune system</w:t>
      </w:r>
      <w:r w:rsidR="008D3907">
        <w:rPr>
          <w:rFonts w:ascii="Calibri Light" w:hAnsi="Calibri Light" w:cstheme="minorBidi"/>
          <w:sz w:val="22"/>
          <w:szCs w:val="22"/>
          <w:lang w:val="en-US"/>
        </w:rPr>
        <w:t xml:space="preserve"> </w:t>
      </w:r>
      <w:r w:rsidR="008D3907" w:rsidRPr="008D3907">
        <w:rPr>
          <w:rFonts w:ascii="Calibri Light" w:hAnsi="Calibri Light" w:cstheme="minorBidi"/>
          <w:sz w:val="22"/>
          <w:szCs w:val="22"/>
          <w:lang w:val="en-US"/>
        </w:rPr>
        <w:t>(Honda &amp; Littman, 2016)</w:t>
      </w:r>
      <w:r w:rsidR="00071C93">
        <w:rPr>
          <w:rFonts w:ascii="Calibri Light" w:hAnsi="Calibri Light" w:cstheme="minorBidi"/>
          <w:sz w:val="22"/>
          <w:szCs w:val="22"/>
          <w:lang w:val="en-US"/>
        </w:rPr>
        <w:t xml:space="preserve">. For example, </w:t>
      </w:r>
      <w:r w:rsidR="00A222DA">
        <w:rPr>
          <w:rFonts w:ascii="Calibri Light" w:hAnsi="Calibri Light" w:cstheme="minorBidi"/>
          <w:sz w:val="22"/>
          <w:szCs w:val="22"/>
          <w:lang w:val="en-US"/>
        </w:rPr>
        <w:t>experiments in mice and rats with strains of Clostridia have shown that the bacteria strongly induce T</w:t>
      </w:r>
      <w:r w:rsidR="00A222DA" w:rsidRPr="00A222DA">
        <w:rPr>
          <w:rFonts w:ascii="Calibri Light" w:hAnsi="Calibri Light" w:cstheme="minorBidi"/>
          <w:sz w:val="22"/>
          <w:szCs w:val="22"/>
          <w:vertAlign w:val="subscript"/>
          <w:lang w:val="en-US"/>
        </w:rPr>
        <w:t>reg</w:t>
      </w:r>
      <w:r w:rsidR="00A222DA">
        <w:rPr>
          <w:rFonts w:ascii="Calibri Light" w:hAnsi="Calibri Light" w:cstheme="minorBidi"/>
          <w:sz w:val="22"/>
          <w:szCs w:val="22"/>
          <w:vertAlign w:val="subscript"/>
          <w:lang w:val="en-US"/>
        </w:rPr>
        <w:t xml:space="preserve"> </w:t>
      </w:r>
      <w:r w:rsidR="00A222DA">
        <w:rPr>
          <w:rFonts w:ascii="Calibri Light" w:hAnsi="Calibri Light" w:cstheme="minorBidi"/>
          <w:sz w:val="22"/>
          <w:szCs w:val="22"/>
          <w:lang w:val="en-US"/>
        </w:rPr>
        <w:t xml:space="preserve">cells in the colon, preferentially enhancing the accumulation of those which express the </w:t>
      </w:r>
      <w:proofErr w:type="spellStart"/>
      <w:r w:rsidR="00A222DA">
        <w:rPr>
          <w:rFonts w:ascii="Calibri Light" w:hAnsi="Calibri Light" w:cstheme="minorBidi"/>
          <w:sz w:val="22"/>
          <w:szCs w:val="22"/>
          <w:lang w:val="en-US"/>
        </w:rPr>
        <w:t>ROR</w:t>
      </w:r>
      <w:r w:rsidR="00A222DA" w:rsidRPr="00A222DA">
        <w:rPr>
          <w:rFonts w:ascii="Calibri Light" w:hAnsi="Calibri Light" w:cstheme="minorBidi"/>
          <w:sz w:val="22"/>
          <w:szCs w:val="22"/>
          <w:lang w:val="en-US"/>
        </w:rPr>
        <w:t>γt</w:t>
      </w:r>
      <w:proofErr w:type="spellEnd"/>
      <w:r w:rsidR="00A222DA">
        <w:rPr>
          <w:rFonts w:ascii="Calibri Light" w:hAnsi="Calibri Light" w:cstheme="minorBidi"/>
          <w:sz w:val="22"/>
          <w:szCs w:val="22"/>
          <w:lang w:val="en-US"/>
        </w:rPr>
        <w:t xml:space="preserve"> receptor</w:t>
      </w:r>
      <w:r w:rsidR="008D3907">
        <w:rPr>
          <w:rFonts w:ascii="Calibri Light" w:hAnsi="Calibri Light" w:cstheme="minorBidi"/>
          <w:sz w:val="22"/>
          <w:szCs w:val="22"/>
          <w:lang w:val="en-US"/>
        </w:rPr>
        <w:t>, and facilitate the expression of IL-10 and CTLA-4</w:t>
      </w:r>
      <w:r w:rsidR="0015599F">
        <w:rPr>
          <w:rFonts w:ascii="Calibri Light" w:hAnsi="Calibri Light" w:cstheme="minorBidi"/>
          <w:sz w:val="22"/>
          <w:szCs w:val="22"/>
          <w:lang w:val="en-US"/>
        </w:rPr>
        <w:t xml:space="preserve"> </w:t>
      </w:r>
      <w:r w:rsidR="0015599F" w:rsidRPr="0015599F">
        <w:rPr>
          <w:rFonts w:ascii="Calibri Light" w:hAnsi="Calibri Light" w:cstheme="minorBidi"/>
          <w:sz w:val="22"/>
          <w:szCs w:val="22"/>
          <w:lang w:val="en-US"/>
        </w:rPr>
        <w:t>(</w:t>
      </w:r>
      <w:proofErr w:type="spellStart"/>
      <w:r w:rsidR="0015599F" w:rsidRPr="0015599F">
        <w:rPr>
          <w:rFonts w:ascii="Calibri Light" w:hAnsi="Calibri Light" w:cstheme="minorBidi"/>
          <w:sz w:val="22"/>
          <w:szCs w:val="22"/>
          <w:lang w:val="en-US"/>
        </w:rPr>
        <w:t>Atarashi</w:t>
      </w:r>
      <w:proofErr w:type="spellEnd"/>
      <w:r w:rsidR="0015599F" w:rsidRPr="0015599F">
        <w:rPr>
          <w:rFonts w:ascii="Calibri Light" w:hAnsi="Calibri Light" w:cstheme="minorBidi"/>
          <w:sz w:val="22"/>
          <w:szCs w:val="22"/>
          <w:lang w:val="en-US"/>
        </w:rPr>
        <w:t xml:space="preserve"> et al., 2011)</w:t>
      </w:r>
      <w:r w:rsidR="008D3907">
        <w:rPr>
          <w:rFonts w:ascii="Calibri Light" w:hAnsi="Calibri Light" w:cstheme="minorBidi"/>
          <w:sz w:val="22"/>
          <w:szCs w:val="22"/>
          <w:lang w:val="en-US"/>
        </w:rPr>
        <w:t>. Introduction of 17 strands of these Clostridia also reduced the severity of graft-versus-host disease in mouse models</w:t>
      </w:r>
      <w:r w:rsidR="0015599F">
        <w:rPr>
          <w:rFonts w:ascii="Calibri Light" w:hAnsi="Calibri Light" w:cstheme="minorBidi"/>
          <w:sz w:val="22"/>
          <w:szCs w:val="22"/>
          <w:lang w:val="en-US"/>
        </w:rPr>
        <w:t xml:space="preserve"> </w:t>
      </w:r>
      <w:r w:rsidR="0015599F" w:rsidRPr="0015599F">
        <w:rPr>
          <w:rFonts w:ascii="Calibri Light" w:hAnsi="Calibri Light" w:cstheme="minorBidi"/>
          <w:sz w:val="22"/>
          <w:szCs w:val="22"/>
          <w:lang w:val="en-US"/>
        </w:rPr>
        <w:t>(Mathewson et al., 2016)</w:t>
      </w:r>
      <w:r w:rsidR="008D3907">
        <w:rPr>
          <w:rFonts w:ascii="Calibri Light" w:hAnsi="Calibri Light" w:cstheme="minorBidi"/>
          <w:sz w:val="22"/>
          <w:szCs w:val="22"/>
          <w:lang w:val="en-US"/>
        </w:rPr>
        <w:t>.</w:t>
      </w:r>
      <w:r w:rsidR="0015599F">
        <w:rPr>
          <w:rFonts w:ascii="Calibri Light" w:hAnsi="Calibri Light" w:cstheme="minorBidi"/>
          <w:sz w:val="22"/>
          <w:szCs w:val="22"/>
          <w:lang w:val="en-US"/>
        </w:rPr>
        <w:t xml:space="preserve"> </w:t>
      </w:r>
      <w:r w:rsidR="007763E2">
        <w:rPr>
          <w:rFonts w:ascii="Calibri Light" w:hAnsi="Calibri Light" w:cstheme="minorBidi"/>
          <w:sz w:val="22"/>
          <w:szCs w:val="22"/>
          <w:lang w:val="en-US"/>
        </w:rPr>
        <w:t>These sorts of regulatory processes</w:t>
      </w:r>
      <w:r w:rsidR="0015599F">
        <w:rPr>
          <w:rFonts w:ascii="Calibri Light" w:hAnsi="Calibri Light" w:cstheme="minorBidi"/>
          <w:sz w:val="22"/>
          <w:szCs w:val="22"/>
          <w:lang w:val="en-US"/>
        </w:rPr>
        <w:t xml:space="preserve"> demonstrate that </w:t>
      </w:r>
      <w:r w:rsidR="00E10C95">
        <w:rPr>
          <w:rFonts w:ascii="Calibri Light" w:hAnsi="Calibri Light" w:cstheme="minorBidi"/>
          <w:sz w:val="22"/>
          <w:szCs w:val="22"/>
          <w:lang w:val="en-US"/>
        </w:rPr>
        <w:t>the biota of healthy individuals maintain</w:t>
      </w:r>
      <w:ins w:id="34" w:author="Andreas Tilevik" w:date="2021-12-13T10:07:00Z">
        <w:r w:rsidR="005A5FDD">
          <w:rPr>
            <w:rFonts w:ascii="Calibri Light" w:hAnsi="Calibri Light" w:cstheme="minorBidi"/>
            <w:sz w:val="22"/>
            <w:szCs w:val="22"/>
            <w:lang w:val="en-US"/>
          </w:rPr>
          <w:t>s</w:t>
        </w:r>
      </w:ins>
      <w:r w:rsidR="00E10C95">
        <w:rPr>
          <w:rFonts w:ascii="Calibri Light" w:hAnsi="Calibri Light" w:cstheme="minorBidi"/>
          <w:sz w:val="22"/>
          <w:szCs w:val="22"/>
          <w:lang w:val="en-US"/>
        </w:rPr>
        <w:t xml:space="preserve"> a homeostasis with the immune system, and so it follows that a bacterial dysbiosis may have a role in the pathogenesis of certain autoimmune diseases </w:t>
      </w:r>
      <w:r w:rsidR="00E10C95" w:rsidRPr="00E10C95">
        <w:rPr>
          <w:rFonts w:ascii="Calibri Light" w:hAnsi="Calibri Light" w:cstheme="minorBidi"/>
          <w:sz w:val="22"/>
          <w:szCs w:val="22"/>
          <w:lang w:val="en-US"/>
        </w:rPr>
        <w:t xml:space="preserve">(Ruff &amp; </w:t>
      </w:r>
      <w:proofErr w:type="spellStart"/>
      <w:r w:rsidR="00E10C95" w:rsidRPr="00E10C95">
        <w:rPr>
          <w:rFonts w:ascii="Calibri Light" w:hAnsi="Calibri Light" w:cstheme="minorBidi"/>
          <w:sz w:val="22"/>
          <w:szCs w:val="22"/>
          <w:lang w:val="en-US"/>
        </w:rPr>
        <w:t>Kriegel</w:t>
      </w:r>
      <w:proofErr w:type="spellEnd"/>
      <w:r w:rsidR="00E10C95" w:rsidRPr="00E10C95">
        <w:rPr>
          <w:rFonts w:ascii="Calibri Light" w:hAnsi="Calibri Light" w:cstheme="minorBidi"/>
          <w:sz w:val="22"/>
          <w:szCs w:val="22"/>
          <w:lang w:val="en-US"/>
        </w:rPr>
        <w:t>, 2015)</w:t>
      </w:r>
      <w:r w:rsidR="00E10C95">
        <w:rPr>
          <w:rFonts w:ascii="Calibri Light" w:hAnsi="Calibri Light" w:cstheme="minorBidi"/>
          <w:sz w:val="22"/>
          <w:szCs w:val="22"/>
          <w:lang w:val="en-US"/>
        </w:rPr>
        <w:t>.</w:t>
      </w:r>
    </w:p>
    <w:p w14:paraId="2F7404F7" w14:textId="436C0815" w:rsidR="00E7296A" w:rsidRDefault="00E7296A" w:rsidP="006C176B">
      <w:pPr>
        <w:pStyle w:val="NormalWeb"/>
        <w:shd w:val="clear" w:color="auto" w:fill="FFFFFF"/>
        <w:spacing w:before="75" w:beforeAutospacing="0" w:after="225" w:afterAutospacing="0" w:line="300" w:lineRule="atLeast"/>
        <w:rPr>
          <w:rFonts w:ascii="Calibri Light" w:hAnsi="Calibri Light" w:cstheme="minorBidi"/>
          <w:sz w:val="22"/>
          <w:szCs w:val="22"/>
          <w:lang w:val="en-US"/>
        </w:rPr>
      </w:pPr>
      <w:r>
        <w:rPr>
          <w:rFonts w:ascii="Calibri Light" w:hAnsi="Calibri Light" w:cstheme="minorBidi"/>
          <w:sz w:val="22"/>
          <w:szCs w:val="22"/>
          <w:lang w:val="en-US"/>
        </w:rPr>
        <w:t xml:space="preserve">Glaucoma shares several characteristics with the autoimmune disease rheumatoid arthritis (RA), and </w:t>
      </w:r>
      <w:r w:rsidR="00E271F0">
        <w:rPr>
          <w:rFonts w:ascii="Calibri Light" w:hAnsi="Calibri Light" w:cstheme="minorBidi"/>
          <w:sz w:val="22"/>
          <w:szCs w:val="22"/>
          <w:lang w:val="en-US"/>
        </w:rPr>
        <w:t xml:space="preserve">patients with glaucoma often also suffer from RA </w:t>
      </w:r>
      <w:r w:rsidR="00E271F0" w:rsidRPr="00E271F0">
        <w:rPr>
          <w:rFonts w:ascii="Calibri Light" w:hAnsi="Calibri Light" w:cstheme="minorBidi"/>
          <w:sz w:val="22"/>
          <w:szCs w:val="22"/>
          <w:lang w:val="en-US"/>
        </w:rPr>
        <w:t xml:space="preserve">(Geyer &amp; </w:t>
      </w:r>
      <w:proofErr w:type="spellStart"/>
      <w:r w:rsidR="00E271F0" w:rsidRPr="00E271F0">
        <w:rPr>
          <w:rFonts w:ascii="Calibri Light" w:hAnsi="Calibri Light" w:cstheme="minorBidi"/>
          <w:sz w:val="22"/>
          <w:szCs w:val="22"/>
          <w:lang w:val="en-US"/>
        </w:rPr>
        <w:t>Levo</w:t>
      </w:r>
      <w:proofErr w:type="spellEnd"/>
      <w:r w:rsidR="00E271F0" w:rsidRPr="00E271F0">
        <w:rPr>
          <w:rFonts w:ascii="Calibri Light" w:hAnsi="Calibri Light" w:cstheme="minorBidi"/>
          <w:sz w:val="22"/>
          <w:szCs w:val="22"/>
          <w:lang w:val="en-US"/>
        </w:rPr>
        <w:t>, 2020)</w:t>
      </w:r>
      <w:r w:rsidR="00E271F0">
        <w:rPr>
          <w:rFonts w:ascii="Calibri Light" w:hAnsi="Calibri Light" w:cstheme="minorBidi"/>
          <w:sz w:val="22"/>
          <w:szCs w:val="22"/>
          <w:lang w:val="en-US"/>
        </w:rPr>
        <w:t xml:space="preserve">. In particular, heat shock proteins </w:t>
      </w:r>
      <w:r w:rsidR="004E091D">
        <w:rPr>
          <w:rFonts w:ascii="Calibri Light" w:hAnsi="Calibri Light" w:cstheme="minorBidi"/>
          <w:sz w:val="22"/>
          <w:szCs w:val="22"/>
          <w:lang w:val="en-US"/>
        </w:rPr>
        <w:t xml:space="preserve">(HSPs) </w:t>
      </w:r>
      <w:r w:rsidR="00E271F0">
        <w:rPr>
          <w:rFonts w:ascii="Calibri Light" w:hAnsi="Calibri Light" w:cstheme="minorBidi"/>
          <w:sz w:val="22"/>
          <w:szCs w:val="22"/>
          <w:lang w:val="en-US"/>
        </w:rPr>
        <w:t xml:space="preserve">have </w:t>
      </w:r>
      <w:r w:rsidR="00B205BE">
        <w:rPr>
          <w:rFonts w:ascii="Calibri Light" w:hAnsi="Calibri Light" w:cstheme="minorBidi"/>
          <w:sz w:val="22"/>
          <w:szCs w:val="22"/>
          <w:lang w:val="en-US"/>
        </w:rPr>
        <w:t xml:space="preserve">previously </w:t>
      </w:r>
      <w:r w:rsidR="004E091D">
        <w:rPr>
          <w:rFonts w:ascii="Calibri Light" w:hAnsi="Calibri Light" w:cstheme="minorBidi"/>
          <w:sz w:val="22"/>
          <w:szCs w:val="22"/>
          <w:lang w:val="en-US"/>
        </w:rPr>
        <w:t xml:space="preserve">been demonstrated to be an apparent link between the microbiota regulation and the autoimmune pathology of RA </w:t>
      </w:r>
      <w:r w:rsidR="004E091D" w:rsidRPr="004E091D">
        <w:rPr>
          <w:rFonts w:ascii="Calibri Light" w:hAnsi="Calibri Light" w:cstheme="minorBidi"/>
          <w:sz w:val="22"/>
          <w:szCs w:val="22"/>
          <w:lang w:val="en-US"/>
        </w:rPr>
        <w:t>(van Eden et al., 2019)</w:t>
      </w:r>
      <w:r w:rsidR="004E091D">
        <w:rPr>
          <w:rFonts w:ascii="Calibri Light" w:hAnsi="Calibri Light" w:cstheme="minorBidi"/>
          <w:sz w:val="22"/>
          <w:szCs w:val="22"/>
          <w:lang w:val="en-US"/>
        </w:rPr>
        <w:t xml:space="preserve">. Antibodies to HSP have been seen in both glaucoma patients and animal models </w:t>
      </w:r>
      <w:r w:rsidR="00B51B3D" w:rsidRPr="00B51B3D">
        <w:rPr>
          <w:rFonts w:ascii="Calibri Light" w:hAnsi="Calibri Light" w:cstheme="minorBidi"/>
          <w:sz w:val="22"/>
          <w:szCs w:val="22"/>
          <w:lang w:val="en-US"/>
        </w:rPr>
        <w:t>(Joachim et al., 2007)</w:t>
      </w:r>
      <w:r w:rsidR="00B51B3D">
        <w:rPr>
          <w:rFonts w:ascii="Calibri Light" w:hAnsi="Calibri Light" w:cstheme="minorBidi"/>
          <w:sz w:val="22"/>
          <w:szCs w:val="22"/>
          <w:lang w:val="en-US"/>
        </w:rPr>
        <w:t xml:space="preserve">, and </w:t>
      </w:r>
      <w:r w:rsidR="00CC0B8A">
        <w:rPr>
          <w:rFonts w:ascii="Calibri Light" w:hAnsi="Calibri Light" w:cstheme="minorBidi"/>
          <w:sz w:val="22"/>
          <w:szCs w:val="22"/>
          <w:lang w:val="en-US"/>
        </w:rPr>
        <w:t xml:space="preserve">it has been observed that following transient elevation of IOP, expression of HSP is induced within retinal ganglion, which subsequently initiates HSP-specific T-cell infiltration into the retina and leads to aggressive </w:t>
      </w:r>
      <w:r w:rsidR="00467AB7">
        <w:rPr>
          <w:rFonts w:ascii="Calibri Light" w:hAnsi="Calibri Light" w:cstheme="minorBidi"/>
          <w:sz w:val="22"/>
          <w:szCs w:val="22"/>
          <w:lang w:val="en-US"/>
        </w:rPr>
        <w:t xml:space="preserve">glaucomatous </w:t>
      </w:r>
      <w:r w:rsidR="00CC0B8A">
        <w:rPr>
          <w:rFonts w:ascii="Calibri Light" w:hAnsi="Calibri Light" w:cstheme="minorBidi"/>
          <w:sz w:val="22"/>
          <w:szCs w:val="22"/>
          <w:lang w:val="en-US"/>
        </w:rPr>
        <w:t>neurodegeneration</w:t>
      </w:r>
      <w:r w:rsidR="00467AB7">
        <w:rPr>
          <w:rFonts w:ascii="Calibri Light" w:hAnsi="Calibri Light" w:cstheme="minorBidi"/>
          <w:sz w:val="22"/>
          <w:szCs w:val="22"/>
          <w:lang w:val="en-US"/>
        </w:rPr>
        <w:t xml:space="preserve"> </w:t>
      </w:r>
      <w:r w:rsidR="00467AB7" w:rsidRPr="00467AB7">
        <w:rPr>
          <w:rFonts w:ascii="Calibri Light" w:hAnsi="Calibri Light" w:cstheme="minorBidi"/>
          <w:sz w:val="22"/>
          <w:szCs w:val="22"/>
          <w:lang w:val="en-US"/>
        </w:rPr>
        <w:t>(Chen et al., 2018)</w:t>
      </w:r>
      <w:r w:rsidR="00467AB7">
        <w:rPr>
          <w:rFonts w:ascii="Calibri Light" w:hAnsi="Calibri Light" w:cstheme="minorBidi"/>
          <w:sz w:val="22"/>
          <w:szCs w:val="22"/>
          <w:lang w:val="en-US"/>
        </w:rPr>
        <w:t xml:space="preserve">. </w:t>
      </w:r>
      <w:r w:rsidR="006C176B">
        <w:rPr>
          <w:rFonts w:ascii="Calibri Light" w:hAnsi="Calibri Light" w:cstheme="minorBidi"/>
          <w:sz w:val="22"/>
          <w:szCs w:val="22"/>
          <w:lang w:val="en-US"/>
        </w:rPr>
        <w:t xml:space="preserve">It is unclear whether all or most types are due to an autoimmune pathology, but there is considerable evidence that at least a subtype of the disease may be autoimmune in nature </w:t>
      </w:r>
      <w:r w:rsidR="006C176B" w:rsidRPr="006C176B">
        <w:rPr>
          <w:rFonts w:ascii="Calibri Light" w:hAnsi="Calibri Light" w:cstheme="minorBidi"/>
          <w:sz w:val="22"/>
          <w:szCs w:val="22"/>
          <w:lang w:val="en-US"/>
        </w:rPr>
        <w:t xml:space="preserve">(Wakefield &amp; </w:t>
      </w:r>
      <w:proofErr w:type="spellStart"/>
      <w:r w:rsidR="006C176B" w:rsidRPr="006C176B">
        <w:rPr>
          <w:rFonts w:ascii="Calibri Light" w:hAnsi="Calibri Light" w:cstheme="minorBidi"/>
          <w:sz w:val="22"/>
          <w:szCs w:val="22"/>
          <w:lang w:val="en-US"/>
        </w:rPr>
        <w:t>Wildner</w:t>
      </w:r>
      <w:proofErr w:type="spellEnd"/>
      <w:r w:rsidR="006C176B" w:rsidRPr="006C176B">
        <w:rPr>
          <w:rFonts w:ascii="Calibri Light" w:hAnsi="Calibri Light" w:cstheme="minorBidi"/>
          <w:sz w:val="22"/>
          <w:szCs w:val="22"/>
          <w:lang w:val="en-US"/>
        </w:rPr>
        <w:t>, 2020)</w:t>
      </w:r>
      <w:r w:rsidR="006C176B">
        <w:rPr>
          <w:rFonts w:ascii="Calibri Light" w:hAnsi="Calibri Light" w:cstheme="minorBidi"/>
          <w:sz w:val="22"/>
          <w:szCs w:val="22"/>
          <w:lang w:val="en-US"/>
        </w:rPr>
        <w:t>.</w:t>
      </w:r>
    </w:p>
    <w:p w14:paraId="13473220" w14:textId="476C050F" w:rsidR="00B52491" w:rsidRPr="00762908" w:rsidRDefault="00B52491" w:rsidP="00B52491">
      <w:pPr>
        <w:pStyle w:val="Heading2"/>
        <w:rPr>
          <w:i/>
          <w:iCs w:val="0"/>
        </w:rPr>
      </w:pPr>
      <w:bookmarkStart w:id="35" w:name="_Toc90277978"/>
      <w:r>
        <w:rPr>
          <w:i/>
          <w:iCs w:val="0"/>
        </w:rPr>
        <w:t>Biomarker</w:t>
      </w:r>
      <w:r w:rsidR="004E7063">
        <w:rPr>
          <w:i/>
          <w:iCs w:val="0"/>
        </w:rPr>
        <w:t xml:space="preserve"> Discovery</w:t>
      </w:r>
      <w:bookmarkEnd w:id="35"/>
    </w:p>
    <w:p w14:paraId="22A41DD9" w14:textId="160AED5D" w:rsidR="00762908" w:rsidRDefault="00762908" w:rsidP="00762908">
      <w:pPr>
        <w:pStyle w:val="NormalWeb"/>
        <w:shd w:val="clear" w:color="auto" w:fill="FFFFFF"/>
        <w:spacing w:before="75" w:beforeAutospacing="0" w:after="225" w:afterAutospacing="0" w:line="300" w:lineRule="atLeast"/>
        <w:rPr>
          <w:rFonts w:ascii="Calibri Light" w:hAnsi="Calibri Light" w:cstheme="minorBidi"/>
          <w:sz w:val="22"/>
          <w:szCs w:val="22"/>
        </w:rPr>
      </w:pPr>
      <w:r>
        <w:rPr>
          <w:rFonts w:ascii="Calibri Light" w:hAnsi="Calibri Light" w:cstheme="minorBidi"/>
          <w:sz w:val="22"/>
          <w:szCs w:val="22"/>
        </w:rPr>
        <w:t xml:space="preserve">By developing a profile of which proteins are implicated in the pathogenesis of a given autoimmune condition, a biomarker model may be constructed to enable detection of the condition and monitor response to treatments </w:t>
      </w:r>
      <w:r w:rsidRPr="004312E3">
        <w:rPr>
          <w:rFonts w:ascii="Calibri Light" w:hAnsi="Calibri Light" w:cstheme="minorBidi"/>
          <w:sz w:val="22"/>
          <w:szCs w:val="22"/>
        </w:rPr>
        <w:t>(Prince, 2005)</w:t>
      </w:r>
      <w:r>
        <w:rPr>
          <w:rFonts w:ascii="Calibri Light" w:hAnsi="Calibri Light" w:cstheme="minorBidi"/>
          <w:sz w:val="22"/>
          <w:szCs w:val="22"/>
        </w:rPr>
        <w:t xml:space="preserve">. Furthermore, understanding the targets of this renegade autoimmunity in certain diseases has allowed for the development of complex biologic therapies which can mediate response, often through the mimicry of human antibodies which target B- and T- cells within the immune system, shortening their lifespan or inhibiting function </w:t>
      </w:r>
      <w:r w:rsidRPr="004312E3">
        <w:rPr>
          <w:rFonts w:ascii="Calibri Light" w:hAnsi="Calibri Light" w:cstheme="minorBidi"/>
          <w:sz w:val="22"/>
          <w:szCs w:val="22"/>
        </w:rPr>
        <w:t>(Rosman et al., 2013)</w:t>
      </w:r>
      <w:r>
        <w:rPr>
          <w:rFonts w:ascii="Calibri Light" w:hAnsi="Calibri Light" w:cstheme="minorBidi"/>
          <w:sz w:val="22"/>
          <w:szCs w:val="22"/>
        </w:rPr>
        <w:t xml:space="preserve">. </w:t>
      </w:r>
    </w:p>
    <w:p w14:paraId="0D19E534" w14:textId="09F9C1A5" w:rsidR="00762908" w:rsidRDefault="00762908" w:rsidP="00762908">
      <w:pPr>
        <w:pStyle w:val="NormalWeb"/>
        <w:shd w:val="clear" w:color="auto" w:fill="FFFFFF"/>
        <w:spacing w:before="75" w:beforeAutospacing="0" w:after="225" w:afterAutospacing="0" w:line="300" w:lineRule="atLeast"/>
        <w:rPr>
          <w:rFonts w:ascii="Calibri Light" w:hAnsi="Calibri Light" w:cstheme="minorBidi"/>
          <w:sz w:val="22"/>
          <w:szCs w:val="22"/>
        </w:rPr>
      </w:pPr>
      <w:r>
        <w:rPr>
          <w:rFonts w:ascii="Calibri Light" w:hAnsi="Calibri Light" w:cstheme="minorBidi"/>
          <w:sz w:val="22"/>
          <w:szCs w:val="22"/>
        </w:rPr>
        <w:t xml:space="preserve">In the case of glaucoma, in previous studies, several serum autoantibodies have been identified to be differentially regulated among glaucoma patients as compared to healthy counterparts. Notably, both upregulation of several antibodies such as against heat shock proteins (HSP27, HSP70), neuron specific enolase, glial fibrillary acidic protein (GFAP), etc, and selective downregulation (anti-GFAP, anti-14-3-3) have been observed in glaucoma patients </w:t>
      </w:r>
      <w:r w:rsidRPr="00AD0FBB">
        <w:rPr>
          <w:rFonts w:ascii="Calibri Light" w:hAnsi="Calibri Light" w:cstheme="minorBidi"/>
          <w:sz w:val="22"/>
          <w:szCs w:val="22"/>
        </w:rPr>
        <w:t>(</w:t>
      </w:r>
      <w:proofErr w:type="spellStart"/>
      <w:r w:rsidRPr="00AD0FBB">
        <w:rPr>
          <w:rFonts w:ascii="Calibri Light" w:hAnsi="Calibri Light" w:cstheme="minorBidi"/>
          <w:sz w:val="22"/>
          <w:szCs w:val="22"/>
        </w:rPr>
        <w:t>Gramlich</w:t>
      </w:r>
      <w:proofErr w:type="spellEnd"/>
      <w:r w:rsidRPr="00AD0FBB">
        <w:rPr>
          <w:rFonts w:ascii="Calibri Light" w:hAnsi="Calibri Light" w:cstheme="minorBidi"/>
          <w:sz w:val="22"/>
          <w:szCs w:val="22"/>
        </w:rPr>
        <w:t xml:space="preserve"> et al., 2013)</w:t>
      </w:r>
      <w:r>
        <w:rPr>
          <w:rFonts w:ascii="Calibri Light" w:hAnsi="Calibri Light" w:cstheme="minorBidi"/>
          <w:sz w:val="22"/>
          <w:szCs w:val="22"/>
        </w:rPr>
        <w:t xml:space="preserve">. This offers compelling evidence that a biomarker profile may be developed for this condition to facilitate early detection and treatment. </w:t>
      </w:r>
    </w:p>
    <w:p w14:paraId="3CAFC599" w14:textId="5A159FC6" w:rsidR="00E668CE" w:rsidRDefault="00E668CE" w:rsidP="0050748E">
      <w:pPr>
        <w:pStyle w:val="NormalWeb"/>
        <w:shd w:val="clear" w:color="auto" w:fill="FFFFFF"/>
        <w:spacing w:before="75" w:beforeAutospacing="0" w:after="225" w:afterAutospacing="0" w:line="300" w:lineRule="atLeast"/>
        <w:rPr>
          <w:rFonts w:ascii="Calibri Light" w:hAnsi="Calibri Light" w:cstheme="minorBidi"/>
          <w:sz w:val="22"/>
          <w:szCs w:val="22"/>
        </w:rPr>
      </w:pPr>
      <w:r>
        <w:rPr>
          <w:rFonts w:ascii="Calibri Light" w:hAnsi="Calibri Light" w:cstheme="minorBidi"/>
          <w:sz w:val="22"/>
          <w:szCs w:val="22"/>
        </w:rPr>
        <w:t xml:space="preserve">A previous study utilizing a microarray method to profile 30 serum samples taken from Scandinavian glaucoma patients found five biomarkers (IRAK4, FUT2, PFKFB1, VAV2, GPATCH8) which may </w:t>
      </w:r>
      <w:r w:rsidR="00082DDB" w:rsidRPr="00082DDB">
        <w:rPr>
          <w:rFonts w:ascii="Calibri Light" w:hAnsi="Calibri Light" w:cstheme="minorBidi"/>
          <w:sz w:val="22"/>
          <w:szCs w:val="22"/>
          <w:lang w:val="en-US"/>
        </w:rPr>
        <w:t>al</w:t>
      </w:r>
      <w:r w:rsidR="00082DDB">
        <w:rPr>
          <w:rFonts w:ascii="Calibri Light" w:hAnsi="Calibri Light" w:cstheme="minorBidi"/>
          <w:sz w:val="22"/>
          <w:szCs w:val="22"/>
          <w:lang w:val="en-US"/>
        </w:rPr>
        <w:t xml:space="preserve">so </w:t>
      </w:r>
      <w:r>
        <w:rPr>
          <w:rFonts w:ascii="Calibri Light" w:hAnsi="Calibri Light" w:cstheme="minorBidi"/>
          <w:sz w:val="22"/>
          <w:szCs w:val="22"/>
        </w:rPr>
        <w:t xml:space="preserve">be of particular interest in developing a methodology for early detection of glaucoma onset (Khan, 2019). In particular, Khan (2009) principally suggests that the IRAK4 molecule serves a proinflammatory function and the observed absence of autoantibodies in diseased patients and not in </w:t>
      </w:r>
      <w:commentRangeStart w:id="36"/>
      <w:r>
        <w:rPr>
          <w:rFonts w:ascii="Calibri Light" w:hAnsi="Calibri Light" w:cstheme="minorBidi"/>
          <w:sz w:val="22"/>
          <w:szCs w:val="22"/>
        </w:rPr>
        <w:t>controls</w:t>
      </w:r>
      <w:commentRangeEnd w:id="36"/>
      <w:r w:rsidR="001A6192">
        <w:rPr>
          <w:rStyle w:val="CommentReference"/>
          <w:rFonts w:ascii="Cambria" w:eastAsiaTheme="minorHAnsi" w:hAnsi="Cambria" w:cstheme="minorBidi"/>
          <w:lang w:val="en-US" w:eastAsia="en-US"/>
        </w:rPr>
        <w:commentReference w:id="36"/>
      </w:r>
      <w:r>
        <w:rPr>
          <w:rFonts w:ascii="Calibri Light" w:hAnsi="Calibri Light" w:cstheme="minorBidi"/>
          <w:sz w:val="22"/>
          <w:szCs w:val="22"/>
        </w:rPr>
        <w:t xml:space="preserve"> </w:t>
      </w:r>
      <w:del w:id="37" w:author="Andreas Tilevik" w:date="2021-12-13T10:19:00Z">
        <w:r w:rsidDel="001A6192">
          <w:rPr>
            <w:rFonts w:ascii="Calibri Light" w:hAnsi="Calibri Light" w:cstheme="minorBidi"/>
            <w:sz w:val="22"/>
            <w:szCs w:val="22"/>
          </w:rPr>
          <w:delText>(</w:delText>
        </w:r>
        <w:r w:rsidRPr="00DF1992" w:rsidDel="001A6192">
          <w:rPr>
            <w:rFonts w:ascii="Calibri Light" w:hAnsi="Calibri Light" w:cstheme="minorBidi"/>
            <w:i/>
            <w:iCs/>
            <w:sz w:val="22"/>
            <w:szCs w:val="22"/>
          </w:rPr>
          <w:delText>p</w:delText>
        </w:r>
        <w:r w:rsidDel="001A6192">
          <w:rPr>
            <w:rFonts w:ascii="Calibri Light" w:hAnsi="Calibri Light" w:cstheme="minorBidi"/>
            <w:sz w:val="22"/>
            <w:szCs w:val="22"/>
          </w:rPr>
          <w:delText xml:space="preserve">:0.002) </w:delText>
        </w:r>
      </w:del>
      <w:r>
        <w:rPr>
          <w:rFonts w:ascii="Calibri Light" w:hAnsi="Calibri Light" w:cstheme="minorBidi"/>
          <w:sz w:val="22"/>
          <w:szCs w:val="22"/>
        </w:rPr>
        <w:t xml:space="preserve">may be an effective identifier of the autoimmune </w:t>
      </w:r>
      <w:proofErr w:type="gramStart"/>
      <w:r>
        <w:rPr>
          <w:rFonts w:ascii="Calibri Light" w:hAnsi="Calibri Light" w:cstheme="minorBidi"/>
          <w:sz w:val="22"/>
          <w:szCs w:val="22"/>
        </w:rPr>
        <w:t>d</w:t>
      </w:r>
      <w:ins w:id="38" w:author="Andreas Tilevik" w:date="2021-12-13T10:21:00Z">
        <w:r w:rsidR="001A6192">
          <w:rPr>
            <w:rFonts w:ascii="Calibri Light" w:hAnsi="Calibri Light" w:cstheme="minorBidi"/>
            <w:sz w:val="22"/>
            <w:szCs w:val="22"/>
          </w:rPr>
          <w:t>y</w:t>
        </w:r>
      </w:ins>
      <w:proofErr w:type="gramEnd"/>
      <w:del w:id="39" w:author="Andreas Tilevik" w:date="2021-12-13T10:21:00Z">
        <w:r w:rsidDel="001A6192">
          <w:rPr>
            <w:rFonts w:ascii="Calibri Light" w:hAnsi="Calibri Light" w:cstheme="minorBidi"/>
            <w:sz w:val="22"/>
            <w:szCs w:val="22"/>
          </w:rPr>
          <w:delText>i</w:delText>
        </w:r>
      </w:del>
      <w:r>
        <w:rPr>
          <w:rFonts w:ascii="Calibri Light" w:hAnsi="Calibri Light" w:cstheme="minorBidi"/>
          <w:sz w:val="22"/>
          <w:szCs w:val="22"/>
        </w:rPr>
        <w:t xml:space="preserve">sfunction contributing to this condition. </w:t>
      </w:r>
      <w:r w:rsidR="0050748E" w:rsidRPr="0050748E">
        <w:rPr>
          <w:rFonts w:ascii="Calibri Light" w:hAnsi="Calibri Light" w:cstheme="minorBidi"/>
          <w:sz w:val="22"/>
          <w:szCs w:val="22"/>
          <w:lang w:val="en-US"/>
        </w:rPr>
        <w:t>Th</w:t>
      </w:r>
      <w:r w:rsidR="0050748E">
        <w:rPr>
          <w:rFonts w:ascii="Calibri Light" w:hAnsi="Calibri Light" w:cstheme="minorBidi"/>
          <w:sz w:val="22"/>
          <w:szCs w:val="22"/>
          <w:lang w:val="en-US"/>
        </w:rPr>
        <w:t xml:space="preserve">is observation is corroborated by the observation that IRAK4, among other members of the IL-1 receptor-associated kinase family, </w:t>
      </w:r>
      <w:del w:id="40" w:author="Andreas Tilevik" w:date="2021-12-13T10:21:00Z">
        <w:r w:rsidR="0050748E" w:rsidDel="001A6192">
          <w:rPr>
            <w:rFonts w:ascii="Calibri Light" w:hAnsi="Calibri Light" w:cstheme="minorBidi"/>
            <w:sz w:val="22"/>
            <w:szCs w:val="22"/>
            <w:lang w:val="en-US"/>
          </w:rPr>
          <w:delText xml:space="preserve">are </w:delText>
        </w:r>
      </w:del>
      <w:ins w:id="41" w:author="Andreas Tilevik" w:date="2021-12-13T10:21:00Z">
        <w:r w:rsidR="001A6192">
          <w:rPr>
            <w:rFonts w:ascii="Calibri Light" w:hAnsi="Calibri Light" w:cstheme="minorBidi"/>
            <w:sz w:val="22"/>
            <w:szCs w:val="22"/>
            <w:lang w:val="en-US"/>
          </w:rPr>
          <w:t xml:space="preserve">is </w:t>
        </w:r>
      </w:ins>
      <w:r w:rsidR="0050748E">
        <w:rPr>
          <w:rFonts w:ascii="Calibri Light" w:hAnsi="Calibri Light" w:cstheme="minorBidi"/>
          <w:sz w:val="22"/>
          <w:szCs w:val="22"/>
          <w:lang w:val="en-US"/>
        </w:rPr>
        <w:t xml:space="preserve">upregulated in other autoimmune conditions </w:t>
      </w:r>
      <w:r w:rsidR="0050748E" w:rsidRPr="0050748E">
        <w:rPr>
          <w:rFonts w:ascii="Calibri Light" w:hAnsi="Calibri Light" w:cstheme="minorBidi"/>
          <w:sz w:val="22"/>
          <w:szCs w:val="22"/>
          <w:lang w:val="en-US"/>
        </w:rPr>
        <w:t>(D. Y. Chen et al., 2013)</w:t>
      </w:r>
      <w:r w:rsidR="0050748E">
        <w:rPr>
          <w:rFonts w:ascii="Calibri Light" w:hAnsi="Calibri Light" w:cstheme="minorBidi"/>
          <w:sz w:val="22"/>
          <w:szCs w:val="22"/>
          <w:lang w:val="en-US"/>
        </w:rPr>
        <w:t xml:space="preserve">. </w:t>
      </w:r>
      <w:r>
        <w:rPr>
          <w:rFonts w:ascii="Calibri Light" w:hAnsi="Calibri Light" w:cstheme="minorBidi"/>
          <w:sz w:val="22"/>
          <w:szCs w:val="22"/>
        </w:rPr>
        <w:t>Khan also presents several hypotheses of function for the other mentioned antibodies, which were found almost exclusively in the cohort of diseased patients.</w:t>
      </w:r>
    </w:p>
    <w:p w14:paraId="3E3C458A" w14:textId="53A23E71" w:rsidR="00E668CE" w:rsidRDefault="00E668CE" w:rsidP="00E668CE">
      <w:pPr>
        <w:pStyle w:val="NormalWeb"/>
        <w:shd w:val="clear" w:color="auto" w:fill="FFFFFF"/>
        <w:spacing w:before="75" w:beforeAutospacing="0" w:after="225" w:afterAutospacing="0" w:line="300" w:lineRule="atLeast"/>
        <w:rPr>
          <w:rFonts w:ascii="Calibri Light" w:hAnsi="Calibri Light" w:cstheme="minorBidi"/>
          <w:sz w:val="22"/>
          <w:szCs w:val="22"/>
        </w:rPr>
      </w:pPr>
      <w:r>
        <w:rPr>
          <w:rFonts w:ascii="Calibri Light" w:hAnsi="Calibri Light" w:cstheme="minorBidi"/>
          <w:sz w:val="22"/>
          <w:szCs w:val="22"/>
        </w:rPr>
        <w:t>Expanding upon the work done by Khan, this study will expand upon these findings through the analysis of 90 serum samples taken from 30 patients with glaucoma and 30 anonymous blood donors, with some samples randomly duplicated.</w:t>
      </w:r>
    </w:p>
    <w:p w14:paraId="175D3589" w14:textId="763AD286" w:rsidR="00E668CE" w:rsidRPr="00762908" w:rsidRDefault="00E668CE" w:rsidP="00E668CE">
      <w:pPr>
        <w:pStyle w:val="Heading2"/>
        <w:rPr>
          <w:i/>
          <w:iCs w:val="0"/>
        </w:rPr>
      </w:pPr>
      <w:bookmarkStart w:id="42" w:name="_Toc90277979"/>
      <w:r>
        <w:rPr>
          <w:i/>
          <w:iCs w:val="0"/>
        </w:rPr>
        <w:t>Machine learning</w:t>
      </w:r>
      <w:bookmarkEnd w:id="42"/>
    </w:p>
    <w:p w14:paraId="4A510CFE" w14:textId="3B41F3CE" w:rsidR="000670C3" w:rsidRDefault="00E668CE" w:rsidP="000670C3">
      <w:pPr>
        <w:pStyle w:val="NormalWeb"/>
        <w:shd w:val="clear" w:color="auto" w:fill="FFFFFF"/>
        <w:spacing w:before="75" w:beforeAutospacing="0" w:after="225" w:afterAutospacing="0" w:line="300" w:lineRule="atLeast"/>
        <w:rPr>
          <w:rFonts w:ascii="Calibri Light" w:hAnsi="Calibri Light" w:cstheme="minorBidi"/>
          <w:sz w:val="22"/>
          <w:szCs w:val="22"/>
        </w:rPr>
      </w:pPr>
      <w:r>
        <w:rPr>
          <w:rFonts w:ascii="Calibri Light" w:hAnsi="Calibri Light" w:cstheme="minorBidi"/>
          <w:sz w:val="22"/>
          <w:szCs w:val="22"/>
        </w:rPr>
        <w:t xml:space="preserve">The search for useful biomarkers and modelling of biological systems is one of many areas where the utility of employing machine learning techniques has been increasingly demonstrated, </w:t>
      </w:r>
      <w:del w:id="43" w:author="Andreas Tilevik" w:date="2021-12-13T10:23:00Z">
        <w:r w:rsidDel="001A6192">
          <w:rPr>
            <w:rFonts w:ascii="Calibri Light" w:hAnsi="Calibri Light" w:cstheme="minorBidi"/>
            <w:sz w:val="22"/>
            <w:szCs w:val="22"/>
          </w:rPr>
          <w:delText xml:space="preserve">provides </w:delText>
        </w:r>
      </w:del>
      <w:ins w:id="44" w:author="Andreas Tilevik" w:date="2021-12-13T10:23:00Z">
        <w:r w:rsidR="001A6192">
          <w:rPr>
            <w:rFonts w:ascii="Calibri Light" w:hAnsi="Calibri Light" w:cstheme="minorBidi"/>
            <w:sz w:val="22"/>
            <w:szCs w:val="22"/>
          </w:rPr>
          <w:t xml:space="preserve">providing </w:t>
        </w:r>
      </w:ins>
      <w:r>
        <w:rPr>
          <w:rFonts w:ascii="Calibri Light" w:hAnsi="Calibri Light" w:cstheme="minorBidi"/>
          <w:sz w:val="22"/>
          <w:szCs w:val="22"/>
        </w:rPr>
        <w:t xml:space="preserve">an often-improved approach to interpretation, classification, and validation of biological data </w:t>
      </w:r>
      <w:r w:rsidRPr="00255B2D">
        <w:rPr>
          <w:rFonts w:ascii="Calibri Light" w:hAnsi="Calibri Light" w:cstheme="minorBidi"/>
          <w:sz w:val="22"/>
          <w:szCs w:val="22"/>
        </w:rPr>
        <w:t>(</w:t>
      </w:r>
      <w:proofErr w:type="spellStart"/>
      <w:r w:rsidRPr="00255B2D">
        <w:rPr>
          <w:rFonts w:ascii="Calibri Light" w:hAnsi="Calibri Light" w:cstheme="minorBidi"/>
          <w:sz w:val="22"/>
          <w:szCs w:val="22"/>
        </w:rPr>
        <w:t>Larrañaga</w:t>
      </w:r>
      <w:proofErr w:type="spellEnd"/>
      <w:r w:rsidRPr="00255B2D">
        <w:rPr>
          <w:rFonts w:ascii="Calibri Light" w:hAnsi="Calibri Light" w:cstheme="minorBidi"/>
          <w:sz w:val="22"/>
          <w:szCs w:val="22"/>
        </w:rPr>
        <w:t xml:space="preserve"> et al., 2006)</w:t>
      </w:r>
      <w:r>
        <w:rPr>
          <w:rFonts w:ascii="Calibri Light" w:hAnsi="Calibri Light" w:cstheme="minorBidi"/>
          <w:sz w:val="22"/>
          <w:szCs w:val="22"/>
        </w:rPr>
        <w:t xml:space="preserve">. Of particular interest, </w:t>
      </w:r>
      <w:r w:rsidR="00D932EC" w:rsidRPr="00D932EC">
        <w:rPr>
          <w:rFonts w:ascii="Calibri Light" w:hAnsi="Calibri Light" w:cstheme="minorBidi"/>
          <w:sz w:val="22"/>
          <w:szCs w:val="22"/>
          <w:lang w:val="en-US"/>
        </w:rPr>
        <w:t>ar</w:t>
      </w:r>
      <w:r w:rsidR="00D932EC">
        <w:rPr>
          <w:rFonts w:ascii="Calibri Light" w:hAnsi="Calibri Light" w:cstheme="minorBidi"/>
          <w:sz w:val="22"/>
          <w:szCs w:val="22"/>
          <w:lang w:val="en-US"/>
        </w:rPr>
        <w:t xml:space="preserve">tificial </w:t>
      </w:r>
      <w:r>
        <w:rPr>
          <w:rFonts w:ascii="Calibri Light" w:hAnsi="Calibri Light" w:cstheme="minorBidi"/>
          <w:sz w:val="22"/>
          <w:szCs w:val="22"/>
        </w:rPr>
        <w:t xml:space="preserve">neural networks, which create a multilayered approach to the classification of data, have shown remarkable predictive capability in a myriad of different applications related to biological data </w:t>
      </w:r>
      <w:r w:rsidRPr="002522BE">
        <w:rPr>
          <w:rFonts w:ascii="Calibri Light" w:hAnsi="Calibri Light" w:cstheme="minorBidi"/>
          <w:sz w:val="22"/>
          <w:szCs w:val="22"/>
        </w:rPr>
        <w:t>(Tang et al., 2019)</w:t>
      </w:r>
      <w:r>
        <w:rPr>
          <w:rFonts w:ascii="Calibri Light" w:hAnsi="Calibri Light" w:cstheme="minorBidi"/>
          <w:sz w:val="22"/>
          <w:szCs w:val="22"/>
        </w:rPr>
        <w:t>.</w:t>
      </w:r>
      <w:r w:rsidR="000670C3" w:rsidRPr="000670C3">
        <w:rPr>
          <w:rFonts w:ascii="Calibri Light" w:hAnsi="Calibri Light" w:cstheme="minorBidi"/>
          <w:sz w:val="22"/>
          <w:szCs w:val="22"/>
          <w:lang w:val="en-US"/>
        </w:rPr>
        <w:t xml:space="preserve"> </w:t>
      </w:r>
      <w:r w:rsidR="000670C3">
        <w:rPr>
          <w:rFonts w:ascii="Calibri Light" w:hAnsi="Calibri Light" w:cstheme="minorBidi"/>
          <w:sz w:val="22"/>
          <w:szCs w:val="22"/>
        </w:rPr>
        <w:t xml:space="preserve">Based on the success compared to state-of-the-art statistical models of neural networks like </w:t>
      </w:r>
      <w:proofErr w:type="spellStart"/>
      <w:r w:rsidR="000670C3">
        <w:rPr>
          <w:rFonts w:ascii="Calibri Light" w:hAnsi="Calibri Light" w:cstheme="minorBidi"/>
          <w:sz w:val="22"/>
          <w:szCs w:val="22"/>
        </w:rPr>
        <w:t>DeepChrome</w:t>
      </w:r>
      <w:proofErr w:type="spellEnd"/>
      <w:r w:rsidR="000670C3">
        <w:rPr>
          <w:rFonts w:ascii="Calibri Light" w:hAnsi="Calibri Light" w:cstheme="minorBidi"/>
          <w:sz w:val="22"/>
          <w:szCs w:val="22"/>
        </w:rPr>
        <w:t xml:space="preserve">, designed by Singh et al. </w:t>
      </w:r>
      <w:r w:rsidR="000670C3" w:rsidRPr="002522BE">
        <w:rPr>
          <w:rFonts w:ascii="Calibri Light" w:hAnsi="Calibri Light" w:cstheme="minorBidi"/>
          <w:sz w:val="22"/>
          <w:szCs w:val="22"/>
        </w:rPr>
        <w:t>(2016)</w:t>
      </w:r>
      <w:r w:rsidR="000670C3">
        <w:rPr>
          <w:rFonts w:ascii="Calibri Light" w:hAnsi="Calibri Light" w:cstheme="minorBidi"/>
          <w:sz w:val="22"/>
          <w:szCs w:val="22"/>
        </w:rPr>
        <w:t>, which uses a convolutional neural network (CNN) not unlike those used in image-recognition software in order to classify gene expression data based on histone modification data</w:t>
      </w:r>
      <w:ins w:id="45" w:author="Andreas Tilevik" w:date="2021-12-13T10:24:00Z">
        <w:r w:rsidR="001A6192">
          <w:rPr>
            <w:rFonts w:ascii="Calibri Light" w:hAnsi="Calibri Light" w:cstheme="minorBidi"/>
            <w:sz w:val="22"/>
            <w:szCs w:val="22"/>
          </w:rPr>
          <w:t>.</w:t>
        </w:r>
      </w:ins>
      <w:del w:id="46" w:author="Andreas Tilevik" w:date="2021-12-13T10:24:00Z">
        <w:r w:rsidR="000670C3" w:rsidDel="001A6192">
          <w:rPr>
            <w:rFonts w:ascii="Calibri Light" w:hAnsi="Calibri Light" w:cstheme="minorBidi"/>
            <w:sz w:val="22"/>
            <w:szCs w:val="22"/>
          </w:rPr>
          <w:delText>,</w:delText>
        </w:r>
      </w:del>
      <w:r w:rsidR="000670C3">
        <w:rPr>
          <w:rFonts w:ascii="Calibri Light" w:hAnsi="Calibri Light" w:cstheme="minorBidi"/>
          <w:sz w:val="22"/>
          <w:szCs w:val="22"/>
        </w:rPr>
        <w:t xml:space="preserve"> </w:t>
      </w:r>
      <w:ins w:id="47" w:author="Andreas Tilevik" w:date="2021-12-13T10:24:00Z">
        <w:r w:rsidR="001A6192">
          <w:rPr>
            <w:rFonts w:ascii="Calibri Light" w:hAnsi="Calibri Light" w:cstheme="minorBidi"/>
            <w:sz w:val="22"/>
            <w:szCs w:val="22"/>
          </w:rPr>
          <w:t>These types of tools will likely</w:t>
        </w:r>
      </w:ins>
      <w:del w:id="48" w:author="Andreas Tilevik" w:date="2021-12-13T10:24:00Z">
        <w:r w:rsidR="000670C3" w:rsidDel="001A6192">
          <w:rPr>
            <w:rFonts w:ascii="Calibri Light" w:hAnsi="Calibri Light" w:cstheme="minorBidi"/>
            <w:sz w:val="22"/>
            <w:szCs w:val="22"/>
          </w:rPr>
          <w:delText>it is not unlikely that these types of tools will</w:delText>
        </w:r>
      </w:del>
      <w:r w:rsidR="000670C3">
        <w:rPr>
          <w:rFonts w:ascii="Calibri Light" w:hAnsi="Calibri Light" w:cstheme="minorBidi"/>
          <w:sz w:val="22"/>
          <w:szCs w:val="22"/>
        </w:rPr>
        <w:t xml:space="preserve"> be foundational in the development of more complex biomarker modelling. </w:t>
      </w:r>
    </w:p>
    <w:p w14:paraId="2944997F" w14:textId="05534BE9" w:rsidR="00E668CE" w:rsidRPr="00EA34BA" w:rsidRDefault="00D932EC" w:rsidP="000670C3">
      <w:pPr>
        <w:pStyle w:val="NormalWeb"/>
        <w:shd w:val="clear" w:color="auto" w:fill="FFFFFF"/>
        <w:spacing w:before="75" w:beforeAutospacing="0" w:after="225" w:afterAutospacing="0" w:line="300" w:lineRule="atLeast"/>
        <w:rPr>
          <w:rFonts w:ascii="Calibri Light" w:hAnsi="Calibri Light" w:cstheme="minorBidi"/>
          <w:sz w:val="22"/>
          <w:szCs w:val="22"/>
          <w:lang w:val="en-US"/>
        </w:rPr>
      </w:pPr>
      <w:r>
        <w:rPr>
          <w:rFonts w:ascii="Calibri Light" w:hAnsi="Calibri Light" w:cstheme="minorBidi"/>
          <w:sz w:val="22"/>
          <w:szCs w:val="22"/>
          <w:lang w:val="en-US"/>
        </w:rPr>
        <w:t xml:space="preserve">Deep learning algorithms employ a multi-layered abstraction where all input nodes are passed to intermediate layers which take as input weighted values from the preceding layer and output a single value, passed on to subsequent layers </w:t>
      </w:r>
      <w:r w:rsidRPr="00D932EC">
        <w:rPr>
          <w:rFonts w:ascii="Calibri Light" w:hAnsi="Calibri Light" w:cstheme="minorBidi"/>
          <w:sz w:val="22"/>
          <w:szCs w:val="22"/>
          <w:lang w:val="en-US"/>
        </w:rPr>
        <w:t>(Graves et al., 2020)</w:t>
      </w:r>
      <w:r>
        <w:rPr>
          <w:rFonts w:ascii="Calibri Light" w:hAnsi="Calibri Light" w:cstheme="minorBidi"/>
          <w:sz w:val="22"/>
          <w:szCs w:val="22"/>
          <w:lang w:val="en-US"/>
        </w:rPr>
        <w:t xml:space="preserve">. These intermediate layers discover non-linear relationships between the inputs and outputs and pass along these higher-level features to subsequent nodes. </w:t>
      </w:r>
      <w:r w:rsidR="008564EB">
        <w:rPr>
          <w:rFonts w:ascii="Calibri Light" w:hAnsi="Calibri Light" w:cstheme="minorBidi"/>
          <w:sz w:val="22"/>
          <w:szCs w:val="22"/>
          <w:lang w:val="en-US"/>
        </w:rPr>
        <w:t xml:space="preserve">A characteristic trait of such models is that typically they demand a large quantity of input data, however some success has been shown in smaller-scale studies using relatively simple neural networks </w:t>
      </w:r>
      <w:r w:rsidR="00E21839">
        <w:rPr>
          <w:rFonts w:ascii="Calibri Light" w:hAnsi="Calibri Light" w:cstheme="minorBidi"/>
          <w:sz w:val="22"/>
          <w:szCs w:val="22"/>
          <w:lang w:val="en-US"/>
        </w:rPr>
        <w:t xml:space="preserve">to analyze serum biomarkers to predict cancers </w:t>
      </w:r>
      <w:r w:rsidR="00E21839" w:rsidRPr="00E21839">
        <w:rPr>
          <w:rFonts w:ascii="Calibri Light" w:hAnsi="Calibri Light" w:cstheme="minorBidi"/>
          <w:sz w:val="22"/>
          <w:szCs w:val="22"/>
          <w:lang w:val="en-US"/>
        </w:rPr>
        <w:t>(Flores et al., 2013)</w:t>
      </w:r>
      <w:r w:rsidR="00E21839">
        <w:rPr>
          <w:rFonts w:ascii="Calibri Light" w:hAnsi="Calibri Light" w:cstheme="minorBidi"/>
          <w:sz w:val="22"/>
          <w:szCs w:val="22"/>
          <w:lang w:val="en-US"/>
        </w:rPr>
        <w:t xml:space="preserve">, </w:t>
      </w:r>
      <w:r w:rsidR="00E21839" w:rsidRPr="00E21839">
        <w:rPr>
          <w:rFonts w:ascii="Calibri Light" w:hAnsi="Calibri Light" w:cstheme="minorBidi"/>
          <w:sz w:val="22"/>
          <w:szCs w:val="22"/>
          <w:lang w:val="en-US"/>
        </w:rPr>
        <w:t>(Li et al., 2017)</w:t>
      </w:r>
      <w:r w:rsidR="00E21839">
        <w:rPr>
          <w:rFonts w:ascii="Calibri Light" w:hAnsi="Calibri Light" w:cstheme="minorBidi"/>
          <w:sz w:val="22"/>
          <w:szCs w:val="22"/>
          <w:lang w:val="en-US"/>
        </w:rPr>
        <w:t>.</w:t>
      </w:r>
      <w:r w:rsidR="00884EB3">
        <w:rPr>
          <w:rFonts w:ascii="Calibri Light" w:hAnsi="Calibri Light" w:cstheme="minorBidi"/>
          <w:sz w:val="22"/>
          <w:szCs w:val="22"/>
          <w:lang w:val="en-US"/>
        </w:rPr>
        <w:t xml:space="preserve"> Additionally, a 2019 study attempted to classify cases of primary open angle glaucoma using artificial neural networks against serological proteome analysis data </w:t>
      </w:r>
      <w:r w:rsidR="00884EB3" w:rsidRPr="00884EB3">
        <w:rPr>
          <w:rFonts w:ascii="Calibri Light" w:hAnsi="Calibri Light" w:cstheme="minorBidi"/>
          <w:sz w:val="22"/>
          <w:szCs w:val="22"/>
          <w:lang w:val="en-US"/>
        </w:rPr>
        <w:t>(</w:t>
      </w:r>
      <w:proofErr w:type="spellStart"/>
      <w:r w:rsidR="00884EB3" w:rsidRPr="00884EB3">
        <w:rPr>
          <w:rFonts w:ascii="Calibri Light" w:hAnsi="Calibri Light" w:cstheme="minorBidi"/>
          <w:sz w:val="22"/>
          <w:szCs w:val="22"/>
          <w:lang w:val="en-US"/>
        </w:rPr>
        <w:t>Beutgen</w:t>
      </w:r>
      <w:proofErr w:type="spellEnd"/>
      <w:r w:rsidR="00884EB3" w:rsidRPr="00884EB3">
        <w:rPr>
          <w:rFonts w:ascii="Calibri Light" w:hAnsi="Calibri Light" w:cstheme="minorBidi"/>
          <w:sz w:val="22"/>
          <w:szCs w:val="22"/>
          <w:lang w:val="en-US"/>
        </w:rPr>
        <w:t xml:space="preserve"> et al., 2019)</w:t>
      </w:r>
      <w:r w:rsidR="00884EB3">
        <w:rPr>
          <w:rFonts w:ascii="Calibri Light" w:hAnsi="Calibri Light" w:cstheme="minorBidi"/>
          <w:sz w:val="22"/>
          <w:szCs w:val="22"/>
          <w:lang w:val="en-US"/>
        </w:rPr>
        <w:t xml:space="preserve">. In this study, </w:t>
      </w:r>
      <w:proofErr w:type="spellStart"/>
      <w:r w:rsidR="00884EB3">
        <w:rPr>
          <w:rFonts w:ascii="Calibri Light" w:hAnsi="Calibri Light" w:cstheme="minorBidi"/>
          <w:sz w:val="22"/>
          <w:szCs w:val="22"/>
          <w:lang w:val="en-US"/>
        </w:rPr>
        <w:t>Beutgen</w:t>
      </w:r>
      <w:proofErr w:type="spellEnd"/>
      <w:r w:rsidR="00884EB3">
        <w:rPr>
          <w:rFonts w:ascii="Calibri Light" w:hAnsi="Calibri Light" w:cstheme="minorBidi"/>
          <w:sz w:val="22"/>
          <w:szCs w:val="22"/>
          <w:lang w:val="en-US"/>
        </w:rPr>
        <w:t xml:space="preserve"> et al.</w:t>
      </w:r>
      <w:r w:rsidR="00EA34BA">
        <w:rPr>
          <w:rFonts w:ascii="Calibri Light" w:hAnsi="Calibri Light" w:cstheme="minorBidi"/>
          <w:sz w:val="22"/>
          <w:szCs w:val="22"/>
          <w:lang w:val="en-US"/>
        </w:rPr>
        <w:t xml:space="preserve"> (2019)</w:t>
      </w:r>
      <w:r w:rsidR="00884EB3">
        <w:rPr>
          <w:rFonts w:ascii="Calibri Light" w:hAnsi="Calibri Light" w:cstheme="minorBidi"/>
          <w:sz w:val="22"/>
          <w:szCs w:val="22"/>
          <w:lang w:val="en-US"/>
        </w:rPr>
        <w:t xml:space="preserve"> discovered CALD1, PGAM1, and VDAC2 as new biomarker candidates and were able to classify subjects with a sensitivity of 81% and specificity of 93%</w:t>
      </w:r>
      <w:r w:rsidR="00EA34BA">
        <w:rPr>
          <w:rFonts w:ascii="Calibri Light" w:hAnsi="Calibri Light" w:cstheme="minorBidi"/>
          <w:sz w:val="22"/>
          <w:szCs w:val="22"/>
          <w:lang w:val="en-US"/>
        </w:rPr>
        <w:t xml:space="preserve"> using these three new biomarkers in conjunction with previously identified biomarkers VIM and HSPD1</w:t>
      </w:r>
      <w:r w:rsidR="00884EB3">
        <w:rPr>
          <w:rFonts w:ascii="Calibri Light" w:hAnsi="Calibri Light" w:cstheme="minorBidi"/>
          <w:sz w:val="22"/>
          <w:szCs w:val="22"/>
          <w:lang w:val="en-US"/>
        </w:rPr>
        <w:t xml:space="preserve">. </w:t>
      </w:r>
    </w:p>
    <w:p w14:paraId="4D86852C" w14:textId="77777777" w:rsidR="00E668CE" w:rsidRPr="004312E3" w:rsidRDefault="00E668CE" w:rsidP="00762908">
      <w:pPr>
        <w:pStyle w:val="NormalWeb"/>
        <w:shd w:val="clear" w:color="auto" w:fill="FFFFFF"/>
        <w:spacing w:before="75" w:beforeAutospacing="0" w:after="225" w:afterAutospacing="0" w:line="300" w:lineRule="atLeast"/>
        <w:rPr>
          <w:rFonts w:ascii="Calibri Light" w:hAnsi="Calibri Light" w:cstheme="minorBidi"/>
          <w:sz w:val="22"/>
          <w:szCs w:val="22"/>
        </w:rPr>
      </w:pPr>
    </w:p>
    <w:p w14:paraId="3E83E15F" w14:textId="0BA3CF2A" w:rsidR="00762908" w:rsidRDefault="00762908" w:rsidP="00AE18AD">
      <w:pPr>
        <w:rPr>
          <w:color w:val="FF0000"/>
        </w:rPr>
      </w:pPr>
    </w:p>
    <w:p w14:paraId="264F412C" w14:textId="77777777" w:rsidR="00762908" w:rsidRPr="00762908" w:rsidRDefault="00762908" w:rsidP="00AE18AD">
      <w:pPr>
        <w:rPr>
          <w:color w:val="FF0000"/>
        </w:rPr>
      </w:pPr>
    </w:p>
    <w:p w14:paraId="7CBCB8AE" w14:textId="6BE85679" w:rsidR="004A5BDC" w:rsidRDefault="00AE18AD" w:rsidP="00DD2595">
      <w:pPr>
        <w:pStyle w:val="Heading1"/>
      </w:pPr>
      <w:bookmarkStart w:id="49" w:name="_Toc30599830"/>
      <w:bookmarkStart w:id="50" w:name="_Toc90277980"/>
      <w:r>
        <w:t>Aim</w:t>
      </w:r>
      <w:bookmarkEnd w:id="49"/>
      <w:bookmarkEnd w:id="50"/>
    </w:p>
    <w:p w14:paraId="0C40CB15" w14:textId="25CBF24A" w:rsidR="00082DDB" w:rsidRPr="00B537A0" w:rsidRDefault="00082DDB" w:rsidP="00082DDB">
      <w:pPr>
        <w:spacing w:after="0"/>
        <w:rPr>
          <w:rFonts w:ascii="Calibri Light" w:hAnsi="Calibri Light"/>
        </w:rPr>
      </w:pPr>
      <w:bookmarkStart w:id="51" w:name="_Toc30594255"/>
      <w:bookmarkStart w:id="52" w:name="_Toc30599831"/>
      <w:r>
        <w:rPr>
          <w:rFonts w:ascii="Calibri Light" w:hAnsi="Calibri Light"/>
        </w:rPr>
        <w:t xml:space="preserve">The aim of this study is to identify proteins which are differentially expressed in glaucoma patients compared with </w:t>
      </w:r>
      <w:ins w:id="53" w:author="Andreas Tilevik" w:date="2021-12-13T10:26:00Z">
        <w:r w:rsidR="001A6192">
          <w:rPr>
            <w:rFonts w:ascii="Calibri Light" w:hAnsi="Calibri Light"/>
          </w:rPr>
          <w:t xml:space="preserve">the </w:t>
        </w:r>
      </w:ins>
      <w:r>
        <w:rPr>
          <w:rFonts w:ascii="Calibri Light" w:hAnsi="Calibri Light"/>
        </w:rPr>
        <w:t>health</w:t>
      </w:r>
      <w:ins w:id="54" w:author="Andreas Tilevik" w:date="2021-12-13T10:26:00Z">
        <w:r w:rsidR="001A6192">
          <w:rPr>
            <w:rFonts w:ascii="Calibri Light" w:hAnsi="Calibri Light"/>
          </w:rPr>
          <w:t>y</w:t>
        </w:r>
      </w:ins>
      <w:r>
        <w:rPr>
          <w:rFonts w:ascii="Calibri Light" w:hAnsi="Calibri Light"/>
        </w:rPr>
        <w:t xml:space="preserve"> cohort in order to identify possible diagnostic biomarkers. Secondarily, the study will examine the viability and predictive power of employing deep learning as compared with more traditional statistical methods for classification and validation on protein expression datasets.</w:t>
      </w:r>
    </w:p>
    <w:p w14:paraId="4FEEA139" w14:textId="77777777" w:rsidR="004A5BDC" w:rsidRPr="007676DE" w:rsidRDefault="004A5BDC" w:rsidP="004A5BDC">
      <w:pPr>
        <w:pStyle w:val="Heading1"/>
      </w:pPr>
      <w:bookmarkStart w:id="55" w:name="_Toc90277981"/>
      <w:r w:rsidRPr="007676DE">
        <w:t>Methods</w:t>
      </w:r>
      <w:bookmarkEnd w:id="51"/>
      <w:bookmarkEnd w:id="52"/>
      <w:bookmarkEnd w:id="55"/>
    </w:p>
    <w:p w14:paraId="35B2F59F" w14:textId="77777777" w:rsidR="00082DDB" w:rsidRDefault="00082DDB" w:rsidP="00082DDB">
      <w:pPr>
        <w:rPr>
          <w:rFonts w:ascii="Calibri Light" w:hAnsi="Calibri Light" w:cs="Calibri Light"/>
        </w:rPr>
      </w:pPr>
      <w:bookmarkStart w:id="56" w:name="_Toc30594256"/>
      <w:r w:rsidRPr="00417BF3">
        <w:rPr>
          <w:rFonts w:ascii="Calibri Light" w:hAnsi="Calibri Light" w:cs="Calibri Light"/>
        </w:rPr>
        <w:t>This study is based on an autoimmunity profiling test conducted by SciLifeLab. This test conducted analysis on 258 antigens and 4 controls using a suspension bead array with COOH-NH</w:t>
      </w:r>
      <w:r w:rsidRPr="00417BF3">
        <w:rPr>
          <w:rFonts w:ascii="Calibri Light" w:hAnsi="Calibri Light" w:cs="Calibri Light"/>
          <w:vertAlign w:val="subscript"/>
        </w:rPr>
        <w:t xml:space="preserve">2 </w:t>
      </w:r>
      <w:r w:rsidRPr="00417BF3">
        <w:rPr>
          <w:rFonts w:ascii="Calibri Light" w:hAnsi="Calibri Light" w:cs="Calibri Light"/>
        </w:rPr>
        <w:t xml:space="preserve">chemistry. </w:t>
      </w:r>
      <w:r>
        <w:rPr>
          <w:rFonts w:ascii="Calibri Light" w:hAnsi="Calibri Light" w:cs="Calibri Light"/>
        </w:rPr>
        <w:t>Quality control steps were also conducted by SciLifeLab using R.</w:t>
      </w:r>
    </w:p>
    <w:p w14:paraId="2D859E7E" w14:textId="77777777" w:rsidR="00082DDB" w:rsidRDefault="00082DDB" w:rsidP="00082DDB">
      <w:pPr>
        <w:rPr>
          <w:rFonts w:ascii="Calibri Light" w:hAnsi="Calibri Light" w:cs="Calibri Light"/>
        </w:rPr>
      </w:pPr>
      <w:r>
        <w:rPr>
          <w:rFonts w:ascii="Calibri Light" w:hAnsi="Calibri Light" w:cs="Calibri Light"/>
        </w:rPr>
        <w:t xml:space="preserve">Using the data from this trial, analysis will primarily be conducted using R version 4.1.2. Differentially expressed antibodies between healthy and diseased cohorts will be selected based on two-sample t-test for means and corroborated using Fisher’s test due to the medium to small sample size. To minimize false-discovery, correction with Benjamini-Hochberg procedure will be used. </w:t>
      </w:r>
    </w:p>
    <w:p w14:paraId="6F75674B" w14:textId="77777777" w:rsidR="00082DDB" w:rsidRDefault="00082DDB" w:rsidP="00082DDB">
      <w:pPr>
        <w:rPr>
          <w:rFonts w:ascii="Calibri Light" w:hAnsi="Calibri Light" w:cs="Calibri Light"/>
        </w:rPr>
      </w:pPr>
      <w:r>
        <w:rPr>
          <w:rFonts w:ascii="Calibri Light" w:hAnsi="Calibri Light" w:cs="Calibri Light"/>
        </w:rPr>
        <w:t xml:space="preserve">Following this basic data preparation, gene set enrichment analysis and visualization with </w:t>
      </w:r>
      <w:proofErr w:type="spellStart"/>
      <w:r>
        <w:rPr>
          <w:rFonts w:ascii="Calibri Light" w:hAnsi="Calibri Light" w:cs="Calibri Light"/>
        </w:rPr>
        <w:t>Cytoscape</w:t>
      </w:r>
      <w:proofErr w:type="spellEnd"/>
      <w:r>
        <w:rPr>
          <w:rFonts w:ascii="Calibri Light" w:hAnsi="Calibri Light" w:cs="Calibri Light"/>
        </w:rPr>
        <w:t xml:space="preserve"> will be conducted in order to explore the pathways implicated by the differentially expressed genes. Multiple supervised classification methods, including linear discriminant analysis, logistic regression, and support-vector machine will be separately tested and validated using leave-one-out cross-validation.</w:t>
      </w:r>
    </w:p>
    <w:p w14:paraId="6D4F8B8B" w14:textId="0608992B" w:rsidR="00082DDB" w:rsidRPr="000F460C" w:rsidRDefault="00082DDB" w:rsidP="00082DDB">
      <w:pPr>
        <w:rPr>
          <w:color w:val="FF0000"/>
        </w:rPr>
      </w:pPr>
      <w:r>
        <w:rPr>
          <w:rFonts w:ascii="Calibri Light" w:hAnsi="Calibri Light" w:cs="Calibri Light"/>
        </w:rPr>
        <w:t xml:space="preserve">Finally, a novel neural network will be constructed using </w:t>
      </w:r>
      <w:commentRangeStart w:id="57"/>
      <w:r>
        <w:rPr>
          <w:rFonts w:ascii="Calibri Light" w:hAnsi="Calibri Light" w:cs="Calibri Light"/>
        </w:rPr>
        <w:t>Python version 3.1 in order to classify the dataset for the purpose of comparing predictive accuracy against the above methods.</w:t>
      </w:r>
      <w:commentRangeEnd w:id="57"/>
      <w:r w:rsidR="001A6192">
        <w:rPr>
          <w:rStyle w:val="CommentReference"/>
        </w:rPr>
        <w:commentReference w:id="57"/>
      </w:r>
    </w:p>
    <w:p w14:paraId="2BAB1889" w14:textId="3B76DBA8" w:rsidR="004A5BDC" w:rsidRPr="007676DE" w:rsidRDefault="009B45C0" w:rsidP="004A5BDC">
      <w:pPr>
        <w:pStyle w:val="Heading1"/>
      </w:pPr>
      <w:bookmarkStart w:id="58" w:name="_Toc30599832"/>
      <w:bookmarkStart w:id="59" w:name="_Toc90277982"/>
      <w:bookmarkEnd w:id="56"/>
      <w:r>
        <w:t>Ethical aspects</w:t>
      </w:r>
      <w:bookmarkEnd w:id="58"/>
      <w:bookmarkEnd w:id="59"/>
    </w:p>
    <w:p w14:paraId="7CFD3AF1" w14:textId="3DD92195" w:rsidR="004A7891" w:rsidRPr="001642DD" w:rsidRDefault="004A7891" w:rsidP="007319D9">
      <w:pPr>
        <w:rPr>
          <w:rFonts w:asciiTheme="majorHAnsi" w:hAnsiTheme="majorHAnsi" w:cstheme="majorHAnsi"/>
        </w:rPr>
      </w:pPr>
      <w:bookmarkStart w:id="60" w:name="_Toc30594257"/>
      <w:r w:rsidRPr="001642DD">
        <w:rPr>
          <w:rFonts w:asciiTheme="majorHAnsi" w:hAnsiTheme="majorHAnsi" w:cstheme="majorHAnsi"/>
        </w:rPr>
        <w:t xml:space="preserve">Data used in this study was </w:t>
      </w:r>
      <w:r w:rsidR="002C01AA" w:rsidRPr="001642DD">
        <w:rPr>
          <w:rFonts w:asciiTheme="majorHAnsi" w:hAnsiTheme="majorHAnsi" w:cstheme="majorHAnsi"/>
        </w:rPr>
        <w:t>supplied and processed absent of personally identifying information.</w:t>
      </w:r>
      <w:r w:rsidR="002A12E8" w:rsidRPr="001642DD">
        <w:rPr>
          <w:rFonts w:asciiTheme="majorHAnsi" w:hAnsiTheme="majorHAnsi" w:cstheme="majorHAnsi"/>
        </w:rPr>
        <w:t xml:space="preserve"> </w:t>
      </w:r>
      <w:r w:rsidR="00533C06" w:rsidRPr="001642DD">
        <w:rPr>
          <w:rFonts w:asciiTheme="majorHAnsi" w:hAnsiTheme="majorHAnsi" w:cstheme="majorHAnsi"/>
        </w:rPr>
        <w:t xml:space="preserve"> </w:t>
      </w:r>
      <w:r w:rsidR="00EE7F51" w:rsidRPr="001642DD">
        <w:rPr>
          <w:rFonts w:asciiTheme="majorHAnsi" w:hAnsiTheme="majorHAnsi" w:cstheme="majorHAnsi"/>
        </w:rPr>
        <w:t xml:space="preserve">The burden that blindness from glaucoma puts on the individual, family, and society at large demonstrates clear necessity for methods which can slow or halt the progression of this illness. </w:t>
      </w:r>
      <w:r w:rsidR="00533C06" w:rsidRPr="001642DD">
        <w:rPr>
          <w:rFonts w:asciiTheme="majorHAnsi" w:hAnsiTheme="majorHAnsi" w:cstheme="majorHAnsi"/>
        </w:rPr>
        <w:t xml:space="preserve">The development of biomarkers which can reliably classify those at risk of developing glaucoma is </w:t>
      </w:r>
      <w:r w:rsidR="00EE7F51" w:rsidRPr="001642DD">
        <w:rPr>
          <w:rFonts w:asciiTheme="majorHAnsi" w:hAnsiTheme="majorHAnsi" w:cstheme="majorHAnsi"/>
        </w:rPr>
        <w:t xml:space="preserve">essential to early diagnosis, or even prevention. What’s more, </w:t>
      </w:r>
      <w:r w:rsidR="009E23E3" w:rsidRPr="001642DD">
        <w:rPr>
          <w:rFonts w:asciiTheme="majorHAnsi" w:hAnsiTheme="majorHAnsi" w:cstheme="majorHAnsi"/>
        </w:rPr>
        <w:t xml:space="preserve">further construction of advanced models of immune function, particularly autoimmune function as it pertains to disorders like this, may be paramount to the eventual relief of countless autoimmune disorders and diseases. </w:t>
      </w:r>
      <w:r w:rsidR="00876ED0" w:rsidRPr="001642DD">
        <w:rPr>
          <w:rFonts w:asciiTheme="majorHAnsi" w:hAnsiTheme="majorHAnsi" w:cstheme="majorHAnsi"/>
        </w:rPr>
        <w:t xml:space="preserve">Use of artificial neural networks for these models often enables detection of patterns at much higher levels of abstraction than conventional statistical methods, which </w:t>
      </w:r>
      <w:r w:rsidR="002A12E8" w:rsidRPr="001642DD">
        <w:rPr>
          <w:rFonts w:asciiTheme="majorHAnsi" w:hAnsiTheme="majorHAnsi" w:cstheme="majorHAnsi"/>
        </w:rPr>
        <w:t xml:space="preserve">will be helpful and perhaps necessary in reliably modelling such complex systems as immune function. </w:t>
      </w:r>
    </w:p>
    <w:p w14:paraId="698DABD0" w14:textId="77777777" w:rsidR="004A5BDC" w:rsidRPr="00F62A81" w:rsidRDefault="009B45C0" w:rsidP="004A5BDC">
      <w:pPr>
        <w:pStyle w:val="Heading1"/>
        <w:rPr>
          <w:rFonts w:ascii="Calibri" w:eastAsia="Calibri" w:hAnsi="Calibri"/>
          <w:b w:val="0"/>
          <w:bCs w:val="0"/>
          <w:kern w:val="0"/>
          <w:sz w:val="22"/>
          <w:szCs w:val="22"/>
        </w:rPr>
      </w:pPr>
      <w:bookmarkStart w:id="61" w:name="_Toc30599833"/>
      <w:bookmarkStart w:id="62" w:name="_Toc90277983"/>
      <w:bookmarkEnd w:id="60"/>
      <w:r>
        <w:t>Time plan</w:t>
      </w:r>
      <w:bookmarkEnd w:id="61"/>
      <w:bookmarkEnd w:id="62"/>
    </w:p>
    <w:tbl>
      <w:tblPr>
        <w:tblStyle w:val="TableGrid"/>
        <w:tblW w:w="0" w:type="auto"/>
        <w:tblLook w:val="04A0" w:firstRow="1" w:lastRow="0" w:firstColumn="1" w:lastColumn="0" w:noHBand="0" w:noVBand="1"/>
      </w:tblPr>
      <w:tblGrid>
        <w:gridCol w:w="5328"/>
        <w:gridCol w:w="1386"/>
        <w:gridCol w:w="1250"/>
        <w:gridCol w:w="1096"/>
      </w:tblGrid>
      <w:tr w:rsidR="000F460C" w14:paraId="209270DB" w14:textId="77777777" w:rsidTr="00253F20">
        <w:tc>
          <w:tcPr>
            <w:tcW w:w="5328" w:type="dxa"/>
            <w:shd w:val="clear" w:color="auto" w:fill="BFBFBF" w:themeFill="background1" w:themeFillShade="BF"/>
          </w:tcPr>
          <w:p w14:paraId="7B052F30" w14:textId="77777777" w:rsidR="000F460C" w:rsidRPr="00442D01" w:rsidRDefault="000F460C" w:rsidP="000456A8">
            <w:pPr>
              <w:rPr>
                <w:rFonts w:ascii="Calibri Light" w:hAnsi="Calibri Light"/>
                <w:b/>
                <w:lang w:val="en-US"/>
              </w:rPr>
            </w:pPr>
            <w:bookmarkStart w:id="63" w:name="_Toc30594258"/>
            <w:r w:rsidRPr="00442D01">
              <w:rPr>
                <w:rFonts w:ascii="Calibri Light" w:hAnsi="Calibri Light"/>
                <w:b/>
                <w:lang w:val="en-US"/>
              </w:rPr>
              <w:t>Task</w:t>
            </w:r>
            <w:r>
              <w:rPr>
                <w:rFonts w:ascii="Calibri Light" w:hAnsi="Calibri Light"/>
                <w:b/>
                <w:lang w:val="en-US"/>
              </w:rPr>
              <w:t>/activity</w:t>
            </w:r>
          </w:p>
        </w:tc>
        <w:tc>
          <w:tcPr>
            <w:tcW w:w="1386" w:type="dxa"/>
            <w:shd w:val="clear" w:color="auto" w:fill="BFBFBF" w:themeFill="background1" w:themeFillShade="BF"/>
          </w:tcPr>
          <w:p w14:paraId="10F04278" w14:textId="77777777" w:rsidR="000F460C" w:rsidRPr="00442D01" w:rsidRDefault="000F460C" w:rsidP="000456A8">
            <w:pPr>
              <w:jc w:val="center"/>
              <w:rPr>
                <w:rFonts w:ascii="Calibri Light" w:hAnsi="Calibri Light"/>
                <w:b/>
                <w:lang w:val="en-US"/>
              </w:rPr>
            </w:pPr>
            <w:r w:rsidRPr="00442D01">
              <w:rPr>
                <w:rFonts w:ascii="Calibri Light" w:hAnsi="Calibri Light"/>
                <w:b/>
                <w:lang w:val="en-US"/>
              </w:rPr>
              <w:t>Start date</w:t>
            </w:r>
          </w:p>
        </w:tc>
        <w:tc>
          <w:tcPr>
            <w:tcW w:w="1250" w:type="dxa"/>
            <w:shd w:val="clear" w:color="auto" w:fill="BFBFBF" w:themeFill="background1" w:themeFillShade="BF"/>
          </w:tcPr>
          <w:p w14:paraId="6C32BD26" w14:textId="77777777" w:rsidR="000F460C" w:rsidRPr="00442D01" w:rsidRDefault="000F460C" w:rsidP="000456A8">
            <w:pPr>
              <w:jc w:val="center"/>
              <w:rPr>
                <w:rFonts w:ascii="Calibri Light" w:hAnsi="Calibri Light"/>
                <w:b/>
                <w:lang w:val="en-US"/>
              </w:rPr>
            </w:pPr>
            <w:r w:rsidRPr="00442D01">
              <w:rPr>
                <w:rFonts w:ascii="Calibri Light" w:hAnsi="Calibri Light"/>
                <w:b/>
                <w:lang w:val="en-US"/>
              </w:rPr>
              <w:t>End date</w:t>
            </w:r>
          </w:p>
        </w:tc>
        <w:tc>
          <w:tcPr>
            <w:tcW w:w="1096" w:type="dxa"/>
            <w:shd w:val="clear" w:color="auto" w:fill="BFBFBF" w:themeFill="background1" w:themeFillShade="BF"/>
          </w:tcPr>
          <w:p w14:paraId="718F468D" w14:textId="77777777" w:rsidR="000F460C" w:rsidRPr="00442D01" w:rsidRDefault="000F460C" w:rsidP="000456A8">
            <w:pPr>
              <w:jc w:val="center"/>
              <w:rPr>
                <w:rFonts w:ascii="Calibri Light" w:hAnsi="Calibri Light"/>
                <w:b/>
                <w:lang w:val="en-US"/>
              </w:rPr>
            </w:pPr>
            <w:r w:rsidRPr="00442D01">
              <w:rPr>
                <w:rFonts w:ascii="Calibri Light" w:hAnsi="Calibri Light"/>
                <w:b/>
                <w:lang w:val="en-US"/>
              </w:rPr>
              <w:t>Duration (weeks)</w:t>
            </w:r>
          </w:p>
        </w:tc>
      </w:tr>
      <w:tr w:rsidR="000F460C" w14:paraId="731DDE66" w14:textId="77777777" w:rsidTr="00253F20">
        <w:tc>
          <w:tcPr>
            <w:tcW w:w="5328" w:type="dxa"/>
            <w:shd w:val="clear" w:color="auto" w:fill="F2F2F2" w:themeFill="background1" w:themeFillShade="F2"/>
          </w:tcPr>
          <w:p w14:paraId="2D004F1C" w14:textId="77777777" w:rsidR="000F460C" w:rsidRPr="003C4435" w:rsidRDefault="000F460C" w:rsidP="000456A8">
            <w:pPr>
              <w:spacing w:before="120" w:after="120"/>
              <w:rPr>
                <w:rFonts w:ascii="Calibri Light" w:hAnsi="Calibri Light"/>
                <w:b/>
                <w:lang w:val="en-US"/>
              </w:rPr>
            </w:pPr>
            <w:r w:rsidRPr="003C4435">
              <w:rPr>
                <w:rFonts w:ascii="Calibri Light" w:hAnsi="Calibri Light"/>
                <w:b/>
                <w:lang w:val="en-US"/>
              </w:rPr>
              <w:t>Written assignment</w:t>
            </w:r>
          </w:p>
        </w:tc>
        <w:tc>
          <w:tcPr>
            <w:tcW w:w="1386" w:type="dxa"/>
            <w:shd w:val="clear" w:color="auto" w:fill="F2F2F2" w:themeFill="background1" w:themeFillShade="F2"/>
          </w:tcPr>
          <w:p w14:paraId="7FE7BEEF" w14:textId="702DD885"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22 Nov 21</w:t>
            </w:r>
          </w:p>
        </w:tc>
        <w:tc>
          <w:tcPr>
            <w:tcW w:w="1250" w:type="dxa"/>
            <w:shd w:val="clear" w:color="auto" w:fill="F2F2F2" w:themeFill="background1" w:themeFillShade="F2"/>
          </w:tcPr>
          <w:p w14:paraId="7894C7E3" w14:textId="7D79C6E1"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06 Jan 22</w:t>
            </w:r>
          </w:p>
        </w:tc>
        <w:tc>
          <w:tcPr>
            <w:tcW w:w="1096" w:type="dxa"/>
            <w:shd w:val="clear" w:color="auto" w:fill="F2F2F2" w:themeFill="background1" w:themeFillShade="F2"/>
          </w:tcPr>
          <w:p w14:paraId="7EC55369" w14:textId="5B717A17"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6</w:t>
            </w:r>
          </w:p>
        </w:tc>
      </w:tr>
      <w:tr w:rsidR="000F460C" w14:paraId="376755EA" w14:textId="77777777" w:rsidTr="00253F20">
        <w:tc>
          <w:tcPr>
            <w:tcW w:w="9060" w:type="dxa"/>
            <w:gridSpan w:val="4"/>
          </w:tcPr>
          <w:p w14:paraId="5BE9E79D" w14:textId="77777777" w:rsidR="000F460C" w:rsidRPr="00253F20" w:rsidRDefault="000F460C" w:rsidP="000456A8">
            <w:pPr>
              <w:rPr>
                <w:rFonts w:ascii="Calibri Light" w:hAnsi="Calibri Light"/>
                <w:lang w:val="en-US"/>
              </w:rPr>
            </w:pPr>
            <w:r w:rsidRPr="00253F20">
              <w:rPr>
                <w:rFonts w:ascii="Calibri Light" w:hAnsi="Calibri Light"/>
                <w:lang w:val="en-US"/>
              </w:rPr>
              <w:t>Subtask 1: Literature studies</w:t>
            </w:r>
          </w:p>
        </w:tc>
      </w:tr>
      <w:tr w:rsidR="000F460C" w14:paraId="4DEEED19" w14:textId="77777777" w:rsidTr="00253F20">
        <w:tc>
          <w:tcPr>
            <w:tcW w:w="9060" w:type="dxa"/>
            <w:gridSpan w:val="4"/>
          </w:tcPr>
          <w:p w14:paraId="1257D0B8" w14:textId="77777777" w:rsidR="000F460C" w:rsidRPr="00253F20" w:rsidRDefault="000F460C" w:rsidP="000456A8">
            <w:pPr>
              <w:rPr>
                <w:rFonts w:ascii="Calibri Light" w:hAnsi="Calibri Light"/>
                <w:lang w:val="en-US"/>
              </w:rPr>
            </w:pPr>
            <w:r w:rsidRPr="00253F20">
              <w:rPr>
                <w:rFonts w:ascii="Calibri Light" w:hAnsi="Calibri Light"/>
                <w:lang w:val="en-US"/>
              </w:rPr>
              <w:t>Subtask 2: Planning of experiments</w:t>
            </w:r>
          </w:p>
        </w:tc>
      </w:tr>
      <w:tr w:rsidR="000F460C" w14:paraId="5ACC05D1" w14:textId="77777777" w:rsidTr="00253F20">
        <w:tc>
          <w:tcPr>
            <w:tcW w:w="9060" w:type="dxa"/>
            <w:gridSpan w:val="4"/>
          </w:tcPr>
          <w:p w14:paraId="5B7CB8D7" w14:textId="63354DC9" w:rsidR="000F460C" w:rsidRPr="00253F20" w:rsidRDefault="000F460C" w:rsidP="000456A8">
            <w:pPr>
              <w:rPr>
                <w:rFonts w:ascii="Calibri Light" w:hAnsi="Calibri Light"/>
                <w:lang w:val="en-US"/>
              </w:rPr>
            </w:pPr>
            <w:r w:rsidRPr="00253F20">
              <w:rPr>
                <w:rFonts w:ascii="Calibri Light" w:hAnsi="Calibri Light"/>
                <w:lang w:val="en-US"/>
              </w:rPr>
              <w:t xml:space="preserve">Subtask </w:t>
            </w:r>
            <w:r w:rsidR="00253F20" w:rsidRPr="00253F20">
              <w:rPr>
                <w:rFonts w:ascii="Calibri Light" w:hAnsi="Calibri Light"/>
                <w:lang w:val="en-US"/>
              </w:rPr>
              <w:t>3</w:t>
            </w:r>
            <w:r w:rsidRPr="00253F20">
              <w:rPr>
                <w:rFonts w:ascii="Calibri Light" w:hAnsi="Calibri Light"/>
                <w:lang w:val="en-US"/>
              </w:rPr>
              <w:t xml:space="preserve">: Writing </w:t>
            </w:r>
            <w:r w:rsidR="00CA44D2" w:rsidRPr="00253F20">
              <w:rPr>
                <w:rFonts w:ascii="Calibri Light" w:hAnsi="Calibri Light"/>
                <w:lang w:val="en-US"/>
              </w:rPr>
              <w:t xml:space="preserve">the </w:t>
            </w:r>
            <w:r w:rsidRPr="00253F20">
              <w:rPr>
                <w:rFonts w:ascii="Calibri Light" w:hAnsi="Calibri Light"/>
                <w:lang w:val="en-US"/>
              </w:rPr>
              <w:t>written assignment</w:t>
            </w:r>
          </w:p>
        </w:tc>
      </w:tr>
      <w:tr w:rsidR="000F460C" w14:paraId="54E7A089" w14:textId="77777777" w:rsidTr="00253F20">
        <w:tc>
          <w:tcPr>
            <w:tcW w:w="9060" w:type="dxa"/>
            <w:gridSpan w:val="4"/>
            <w:tcBorders>
              <w:bottom w:val="single" w:sz="4" w:space="0" w:color="auto"/>
            </w:tcBorders>
            <w:shd w:val="clear" w:color="auto" w:fill="E2EFD9" w:themeFill="accent6" w:themeFillTint="33"/>
          </w:tcPr>
          <w:p w14:paraId="604868C1" w14:textId="595064A9" w:rsidR="000F460C" w:rsidRPr="00A007CA" w:rsidRDefault="000F460C" w:rsidP="000456A8">
            <w:pPr>
              <w:rPr>
                <w:rFonts w:ascii="Calibri Light" w:hAnsi="Calibri Light"/>
                <w:b/>
                <w:i/>
                <w:lang w:val="en-US"/>
              </w:rPr>
            </w:pPr>
            <w:r w:rsidRPr="00A007CA">
              <w:rPr>
                <w:rFonts w:ascii="Calibri Light" w:hAnsi="Calibri Light"/>
                <w:b/>
                <w:i/>
                <w:lang w:val="en-US"/>
              </w:rPr>
              <w:t xml:space="preserve">Date for submission of written assignment to examiner: </w:t>
            </w:r>
            <w:r w:rsidR="00253F20">
              <w:rPr>
                <w:rFonts w:ascii="Calibri Light" w:hAnsi="Calibri Light"/>
                <w:b/>
                <w:i/>
                <w:lang w:val="en-US"/>
              </w:rPr>
              <w:t>06 January 2022</w:t>
            </w:r>
          </w:p>
        </w:tc>
      </w:tr>
      <w:tr w:rsidR="000F460C" w14:paraId="16E260B2" w14:textId="77777777" w:rsidTr="00253F20">
        <w:tc>
          <w:tcPr>
            <w:tcW w:w="53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067B3D" w14:textId="77777777" w:rsidR="000F460C" w:rsidRPr="003C4435" w:rsidRDefault="000F460C" w:rsidP="000456A8">
            <w:pPr>
              <w:spacing w:before="120" w:after="120"/>
              <w:rPr>
                <w:rFonts w:ascii="Calibri Light" w:hAnsi="Calibri Light"/>
                <w:b/>
                <w:lang w:val="en-US"/>
              </w:rPr>
            </w:pPr>
            <w:r w:rsidRPr="003C4435">
              <w:rPr>
                <w:rFonts w:ascii="Calibri Light" w:hAnsi="Calibri Light"/>
                <w:b/>
                <w:lang w:val="en-US"/>
              </w:rPr>
              <w:t xml:space="preserve">Laboratory assignment </w:t>
            </w:r>
          </w:p>
        </w:tc>
        <w:tc>
          <w:tcPr>
            <w:tcW w:w="13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B2BA55" w14:textId="56EFBC5C"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07 Jan 22</w:t>
            </w:r>
          </w:p>
        </w:tc>
        <w:tc>
          <w:tcPr>
            <w:tcW w:w="1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A353A8" w14:textId="543F1939"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20 Apr 22</w:t>
            </w:r>
          </w:p>
        </w:tc>
        <w:tc>
          <w:tcPr>
            <w:tcW w:w="109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D026A" w14:textId="6FCD1DE9"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16</w:t>
            </w:r>
          </w:p>
        </w:tc>
      </w:tr>
      <w:tr w:rsidR="006D1031" w:rsidRPr="006D1031" w14:paraId="0AECA35B" w14:textId="77777777" w:rsidTr="00253F20">
        <w:tc>
          <w:tcPr>
            <w:tcW w:w="9060" w:type="dxa"/>
            <w:gridSpan w:val="4"/>
            <w:tcBorders>
              <w:top w:val="single" w:sz="4" w:space="0" w:color="auto"/>
            </w:tcBorders>
          </w:tcPr>
          <w:p w14:paraId="05A44B62" w14:textId="696023F6" w:rsidR="000F460C" w:rsidRPr="006D1031" w:rsidRDefault="000F460C" w:rsidP="000456A8">
            <w:pPr>
              <w:rPr>
                <w:rFonts w:ascii="Calibri Light" w:hAnsi="Calibri Light"/>
                <w:lang w:val="en-US"/>
              </w:rPr>
            </w:pPr>
            <w:r w:rsidRPr="006D1031">
              <w:rPr>
                <w:rFonts w:ascii="Calibri Light" w:hAnsi="Calibri Light"/>
                <w:lang w:val="en-US"/>
              </w:rPr>
              <w:t>Subtask 1:</w:t>
            </w:r>
            <w:r w:rsidR="009F11B8" w:rsidRPr="006D1031">
              <w:rPr>
                <w:rFonts w:ascii="Calibri Light" w:hAnsi="Calibri Light"/>
                <w:lang w:val="en-US"/>
              </w:rPr>
              <w:t xml:space="preserve"> </w:t>
            </w:r>
            <w:r w:rsidR="006D1031" w:rsidRPr="006D1031">
              <w:rPr>
                <w:rFonts w:ascii="Calibri Light" w:hAnsi="Calibri Light"/>
              </w:rPr>
              <w:t>T-Test, Fisher’s test, plotting, BH correction</w:t>
            </w:r>
          </w:p>
        </w:tc>
      </w:tr>
      <w:tr w:rsidR="000F460C" w14:paraId="40E19AB8" w14:textId="77777777" w:rsidTr="00253F20">
        <w:tc>
          <w:tcPr>
            <w:tcW w:w="9060" w:type="dxa"/>
            <w:gridSpan w:val="4"/>
          </w:tcPr>
          <w:p w14:paraId="334388BD" w14:textId="0C7EDEDF" w:rsidR="000F460C" w:rsidRDefault="000F460C" w:rsidP="000456A8">
            <w:pPr>
              <w:rPr>
                <w:rFonts w:ascii="Calibri Light" w:hAnsi="Calibri Light"/>
                <w:lang w:val="en-US"/>
              </w:rPr>
            </w:pPr>
            <w:r>
              <w:rPr>
                <w:rFonts w:ascii="Calibri Light" w:hAnsi="Calibri Light"/>
                <w:lang w:val="en-US"/>
              </w:rPr>
              <w:t>Subtask 2:</w:t>
            </w:r>
            <w:r w:rsidR="006D1031">
              <w:rPr>
                <w:rFonts w:ascii="Calibri Light" w:hAnsi="Calibri Light"/>
                <w:lang w:val="en-US"/>
              </w:rPr>
              <w:t xml:space="preserve"> Gene set enrichment analysis, </w:t>
            </w:r>
            <w:proofErr w:type="spellStart"/>
            <w:r w:rsidR="006D1031">
              <w:rPr>
                <w:rFonts w:ascii="Calibri Light" w:hAnsi="Calibri Light"/>
                <w:lang w:val="en-US"/>
              </w:rPr>
              <w:t>cytoscape</w:t>
            </w:r>
            <w:proofErr w:type="spellEnd"/>
            <w:r w:rsidR="006D1031">
              <w:rPr>
                <w:rFonts w:ascii="Calibri Light" w:hAnsi="Calibri Light"/>
                <w:lang w:val="en-US"/>
              </w:rPr>
              <w:t xml:space="preserve"> analysis</w:t>
            </w:r>
          </w:p>
        </w:tc>
      </w:tr>
      <w:tr w:rsidR="000F460C" w14:paraId="5DE8FA4C" w14:textId="77777777" w:rsidTr="00253F20">
        <w:tc>
          <w:tcPr>
            <w:tcW w:w="9060" w:type="dxa"/>
            <w:gridSpan w:val="4"/>
          </w:tcPr>
          <w:p w14:paraId="29F95971" w14:textId="75E903D7" w:rsidR="000F460C" w:rsidRDefault="000F460C" w:rsidP="000456A8">
            <w:pPr>
              <w:rPr>
                <w:rFonts w:ascii="Calibri Light" w:hAnsi="Calibri Light"/>
                <w:lang w:val="en-US"/>
              </w:rPr>
            </w:pPr>
            <w:r>
              <w:rPr>
                <w:rFonts w:ascii="Calibri Light" w:hAnsi="Calibri Light"/>
                <w:lang w:val="en-US"/>
              </w:rPr>
              <w:t>Subtask 3:</w:t>
            </w:r>
            <w:r w:rsidR="006D1031">
              <w:rPr>
                <w:rFonts w:ascii="Calibri Light" w:hAnsi="Calibri Light"/>
                <w:lang w:val="en-US"/>
              </w:rPr>
              <w:t xml:space="preserve"> Classification methods (LDA,LR), validation</w:t>
            </w:r>
          </w:p>
        </w:tc>
      </w:tr>
      <w:tr w:rsidR="000F460C" w14:paraId="5163DED3" w14:textId="77777777" w:rsidTr="00253F20">
        <w:tc>
          <w:tcPr>
            <w:tcW w:w="9060" w:type="dxa"/>
            <w:gridSpan w:val="4"/>
            <w:shd w:val="clear" w:color="auto" w:fill="E2EFD9" w:themeFill="accent6" w:themeFillTint="33"/>
          </w:tcPr>
          <w:p w14:paraId="4DD722EE" w14:textId="62B2F0DD" w:rsidR="000F460C" w:rsidRPr="00A007CA" w:rsidRDefault="000F460C" w:rsidP="000456A8">
            <w:pPr>
              <w:rPr>
                <w:rFonts w:ascii="Calibri Light" w:hAnsi="Calibri Light"/>
                <w:b/>
                <w:i/>
                <w:lang w:val="en-US"/>
              </w:rPr>
            </w:pPr>
            <w:r w:rsidRPr="00A007CA">
              <w:rPr>
                <w:rFonts w:ascii="Calibri Light" w:hAnsi="Calibri Light"/>
                <w:b/>
                <w:i/>
                <w:lang w:val="en-US"/>
              </w:rPr>
              <w:t>Date for half-time seminar:</w:t>
            </w:r>
            <w:r w:rsidR="00253F20">
              <w:rPr>
                <w:rFonts w:ascii="Calibri Light" w:hAnsi="Calibri Light"/>
                <w:b/>
                <w:i/>
                <w:lang w:val="en-US"/>
              </w:rPr>
              <w:t xml:space="preserve"> 13 February 2022</w:t>
            </w:r>
          </w:p>
        </w:tc>
      </w:tr>
      <w:tr w:rsidR="000F460C" w14:paraId="58BCD590" w14:textId="77777777" w:rsidTr="00253F20">
        <w:tc>
          <w:tcPr>
            <w:tcW w:w="9060" w:type="dxa"/>
            <w:gridSpan w:val="4"/>
          </w:tcPr>
          <w:p w14:paraId="7F6820BC" w14:textId="68B782BA" w:rsidR="000F460C" w:rsidRDefault="000F460C" w:rsidP="000456A8">
            <w:pPr>
              <w:rPr>
                <w:rFonts w:ascii="Calibri Light" w:hAnsi="Calibri Light"/>
                <w:lang w:val="en-US"/>
              </w:rPr>
            </w:pPr>
            <w:r>
              <w:rPr>
                <w:rFonts w:ascii="Calibri Light" w:hAnsi="Calibri Light"/>
                <w:lang w:val="en-US"/>
              </w:rPr>
              <w:t>Subtask 4:</w:t>
            </w:r>
            <w:r w:rsidR="006D1031">
              <w:rPr>
                <w:rFonts w:ascii="Calibri Light" w:hAnsi="Calibri Light"/>
                <w:lang w:val="en-US"/>
              </w:rPr>
              <w:t xml:space="preserve"> </w:t>
            </w:r>
            <w:r w:rsidR="006D1031">
              <w:rPr>
                <w:rFonts w:ascii="Calibri Light" w:hAnsi="Calibri Light"/>
              </w:rPr>
              <w:t>Subtask 4: Construct, train, test artificial neural network</w:t>
            </w:r>
          </w:p>
        </w:tc>
      </w:tr>
      <w:tr w:rsidR="000F460C" w:rsidRPr="003C4435" w14:paraId="1EF40F79" w14:textId="77777777" w:rsidTr="00253F20">
        <w:tc>
          <w:tcPr>
            <w:tcW w:w="5328" w:type="dxa"/>
            <w:shd w:val="clear" w:color="auto" w:fill="F2F2F2" w:themeFill="background1" w:themeFillShade="F2"/>
          </w:tcPr>
          <w:p w14:paraId="2E3322A3" w14:textId="77777777" w:rsidR="000F460C" w:rsidRPr="003C4435" w:rsidRDefault="000F460C" w:rsidP="000456A8">
            <w:pPr>
              <w:spacing w:before="120" w:after="120"/>
              <w:rPr>
                <w:rFonts w:ascii="Calibri Light" w:hAnsi="Calibri Light"/>
                <w:b/>
                <w:lang w:val="en-US"/>
              </w:rPr>
            </w:pPr>
            <w:r w:rsidRPr="003C4435">
              <w:rPr>
                <w:rFonts w:ascii="Calibri Light" w:hAnsi="Calibri Light"/>
                <w:b/>
                <w:lang w:val="en-US"/>
              </w:rPr>
              <w:t>Essay</w:t>
            </w:r>
          </w:p>
        </w:tc>
        <w:tc>
          <w:tcPr>
            <w:tcW w:w="1386" w:type="dxa"/>
            <w:shd w:val="clear" w:color="auto" w:fill="F2F2F2" w:themeFill="background1" w:themeFillShade="F2"/>
          </w:tcPr>
          <w:p w14:paraId="7AC48ED8" w14:textId="60342339"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01 May 22</w:t>
            </w:r>
          </w:p>
        </w:tc>
        <w:tc>
          <w:tcPr>
            <w:tcW w:w="1250" w:type="dxa"/>
            <w:shd w:val="clear" w:color="auto" w:fill="F2F2F2" w:themeFill="background1" w:themeFillShade="F2"/>
          </w:tcPr>
          <w:p w14:paraId="61A8E72F" w14:textId="3B925793"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30 May 22</w:t>
            </w:r>
          </w:p>
        </w:tc>
        <w:tc>
          <w:tcPr>
            <w:tcW w:w="1096" w:type="dxa"/>
            <w:shd w:val="clear" w:color="auto" w:fill="F2F2F2" w:themeFill="background1" w:themeFillShade="F2"/>
          </w:tcPr>
          <w:p w14:paraId="27B9D383" w14:textId="723BF833"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4</w:t>
            </w:r>
          </w:p>
        </w:tc>
      </w:tr>
      <w:tr w:rsidR="006D1031" w:rsidRPr="006D1031" w14:paraId="3B6A24E7" w14:textId="77777777" w:rsidTr="00253F20">
        <w:tc>
          <w:tcPr>
            <w:tcW w:w="9060" w:type="dxa"/>
            <w:gridSpan w:val="4"/>
          </w:tcPr>
          <w:p w14:paraId="1402685B" w14:textId="77777777" w:rsidR="000F460C" w:rsidRPr="006D1031" w:rsidRDefault="000F460C" w:rsidP="000456A8">
            <w:pPr>
              <w:rPr>
                <w:rFonts w:ascii="Calibri Light" w:hAnsi="Calibri Light"/>
                <w:lang w:val="en-US"/>
              </w:rPr>
            </w:pPr>
            <w:r w:rsidRPr="006D1031">
              <w:rPr>
                <w:rFonts w:ascii="Calibri Light" w:hAnsi="Calibri Light"/>
                <w:lang w:val="en-US"/>
              </w:rPr>
              <w:t>Subtask 1: Writing of report</w:t>
            </w:r>
          </w:p>
        </w:tc>
      </w:tr>
      <w:tr w:rsidR="006D1031" w:rsidRPr="006D1031" w14:paraId="6749D425" w14:textId="77777777" w:rsidTr="00253F20">
        <w:tc>
          <w:tcPr>
            <w:tcW w:w="9060" w:type="dxa"/>
            <w:gridSpan w:val="4"/>
          </w:tcPr>
          <w:p w14:paraId="72169472" w14:textId="77777777" w:rsidR="000F460C" w:rsidRPr="006D1031" w:rsidRDefault="000F460C" w:rsidP="000456A8">
            <w:pPr>
              <w:rPr>
                <w:rFonts w:ascii="Calibri Light" w:hAnsi="Calibri Light"/>
                <w:lang w:val="en-US"/>
              </w:rPr>
            </w:pPr>
            <w:r w:rsidRPr="006D1031">
              <w:rPr>
                <w:rFonts w:ascii="Calibri Light" w:hAnsi="Calibri Light"/>
                <w:lang w:val="en-US"/>
              </w:rPr>
              <w:t xml:space="preserve">Subtask 2: Correcting comments from </w:t>
            </w:r>
            <w:r w:rsidR="00CA44D2" w:rsidRPr="006D1031">
              <w:rPr>
                <w:rFonts w:ascii="Calibri Light" w:hAnsi="Calibri Light"/>
                <w:lang w:val="en-US"/>
              </w:rPr>
              <w:t xml:space="preserve">the </w:t>
            </w:r>
            <w:r w:rsidRPr="006D1031">
              <w:rPr>
                <w:rFonts w:ascii="Calibri Light" w:hAnsi="Calibri Light"/>
                <w:lang w:val="en-US"/>
              </w:rPr>
              <w:t>supervisor</w:t>
            </w:r>
          </w:p>
        </w:tc>
      </w:tr>
      <w:tr w:rsidR="000F460C" w14:paraId="2017CD1B" w14:textId="77777777" w:rsidTr="00253F20">
        <w:tc>
          <w:tcPr>
            <w:tcW w:w="9060" w:type="dxa"/>
            <w:gridSpan w:val="4"/>
            <w:shd w:val="clear" w:color="auto" w:fill="E2EFD9" w:themeFill="accent6" w:themeFillTint="33"/>
          </w:tcPr>
          <w:p w14:paraId="2809EEB8" w14:textId="29CF062F" w:rsidR="000F460C" w:rsidRPr="00A007CA" w:rsidRDefault="000F460C" w:rsidP="000456A8">
            <w:pPr>
              <w:rPr>
                <w:rFonts w:ascii="Calibri Light" w:hAnsi="Calibri Light"/>
                <w:b/>
                <w:i/>
                <w:lang w:val="en-US"/>
              </w:rPr>
            </w:pPr>
            <w:r w:rsidRPr="00A007CA">
              <w:rPr>
                <w:rFonts w:ascii="Calibri Light" w:hAnsi="Calibri Light"/>
                <w:b/>
                <w:i/>
                <w:lang w:val="en-US"/>
              </w:rPr>
              <w:t xml:space="preserve">Date for submission of thesis report to </w:t>
            </w:r>
            <w:r w:rsidR="00CA44D2">
              <w:rPr>
                <w:rFonts w:ascii="Calibri Light" w:hAnsi="Calibri Light"/>
                <w:b/>
                <w:i/>
                <w:lang w:val="en-US"/>
              </w:rPr>
              <w:t xml:space="preserve">the </w:t>
            </w:r>
            <w:r w:rsidRPr="00A007CA">
              <w:rPr>
                <w:rFonts w:ascii="Calibri Light" w:hAnsi="Calibri Light"/>
                <w:b/>
                <w:i/>
                <w:lang w:val="en-US"/>
              </w:rPr>
              <w:t>examiner:</w:t>
            </w:r>
            <w:r w:rsidR="00253F20">
              <w:rPr>
                <w:rFonts w:ascii="Calibri Light" w:hAnsi="Calibri Light"/>
                <w:b/>
                <w:i/>
                <w:lang w:val="en-US"/>
              </w:rPr>
              <w:t xml:space="preserve"> 30 May 2022</w:t>
            </w:r>
          </w:p>
        </w:tc>
      </w:tr>
      <w:tr w:rsidR="000F460C" w:rsidRPr="003C4435" w14:paraId="2CD8100A" w14:textId="77777777" w:rsidTr="00253F20">
        <w:tc>
          <w:tcPr>
            <w:tcW w:w="5328" w:type="dxa"/>
            <w:shd w:val="clear" w:color="auto" w:fill="F2F2F2" w:themeFill="background1" w:themeFillShade="F2"/>
          </w:tcPr>
          <w:p w14:paraId="4C244A7E" w14:textId="77777777" w:rsidR="000F460C" w:rsidRPr="003C4435" w:rsidRDefault="000F460C" w:rsidP="000456A8">
            <w:pPr>
              <w:spacing w:before="120" w:after="120"/>
              <w:rPr>
                <w:rFonts w:ascii="Calibri Light" w:hAnsi="Calibri Light"/>
                <w:b/>
                <w:lang w:val="en-US"/>
              </w:rPr>
            </w:pPr>
            <w:r w:rsidRPr="003C4435">
              <w:rPr>
                <w:rFonts w:ascii="Calibri Light" w:hAnsi="Calibri Light"/>
                <w:b/>
                <w:lang w:val="en-US"/>
              </w:rPr>
              <w:t>Presentation</w:t>
            </w:r>
          </w:p>
        </w:tc>
        <w:tc>
          <w:tcPr>
            <w:tcW w:w="1386" w:type="dxa"/>
            <w:shd w:val="clear" w:color="auto" w:fill="F2F2F2" w:themeFill="background1" w:themeFillShade="F2"/>
          </w:tcPr>
          <w:p w14:paraId="274A9AC4" w14:textId="77777777" w:rsidR="000F460C" w:rsidRPr="003C4435" w:rsidRDefault="000F460C" w:rsidP="000456A8">
            <w:pPr>
              <w:spacing w:before="120" w:after="120"/>
              <w:jc w:val="center"/>
              <w:rPr>
                <w:rFonts w:ascii="Calibri Light" w:hAnsi="Calibri Light"/>
                <w:b/>
                <w:lang w:val="en-US"/>
              </w:rPr>
            </w:pPr>
          </w:p>
        </w:tc>
        <w:tc>
          <w:tcPr>
            <w:tcW w:w="1250" w:type="dxa"/>
            <w:shd w:val="clear" w:color="auto" w:fill="F2F2F2" w:themeFill="background1" w:themeFillShade="F2"/>
          </w:tcPr>
          <w:p w14:paraId="7420269E" w14:textId="77777777" w:rsidR="000F460C" w:rsidRPr="003C4435" w:rsidRDefault="000F460C" w:rsidP="000456A8">
            <w:pPr>
              <w:spacing w:before="120" w:after="120"/>
              <w:jc w:val="center"/>
              <w:rPr>
                <w:rFonts w:ascii="Calibri Light" w:hAnsi="Calibri Light"/>
                <w:b/>
                <w:lang w:val="en-US"/>
              </w:rPr>
            </w:pPr>
          </w:p>
        </w:tc>
        <w:tc>
          <w:tcPr>
            <w:tcW w:w="1096" w:type="dxa"/>
            <w:shd w:val="clear" w:color="auto" w:fill="F2F2F2" w:themeFill="background1" w:themeFillShade="F2"/>
          </w:tcPr>
          <w:p w14:paraId="10767E4D" w14:textId="7EC9DF4C" w:rsidR="000F460C" w:rsidRPr="003C4435" w:rsidRDefault="00253F20" w:rsidP="000456A8">
            <w:pPr>
              <w:spacing w:before="120" w:after="120"/>
              <w:jc w:val="center"/>
              <w:rPr>
                <w:rFonts w:ascii="Calibri Light" w:hAnsi="Calibri Light"/>
                <w:b/>
                <w:lang w:val="en-US"/>
              </w:rPr>
            </w:pPr>
            <w:r>
              <w:rPr>
                <w:rFonts w:ascii="Calibri Light" w:hAnsi="Calibri Light"/>
                <w:b/>
                <w:lang w:val="en-US"/>
              </w:rPr>
              <w:t>1</w:t>
            </w:r>
          </w:p>
        </w:tc>
      </w:tr>
      <w:tr w:rsidR="006D1031" w:rsidRPr="006D1031" w14:paraId="35FDA6CD" w14:textId="77777777" w:rsidTr="00253F20">
        <w:tc>
          <w:tcPr>
            <w:tcW w:w="9060" w:type="dxa"/>
            <w:gridSpan w:val="4"/>
          </w:tcPr>
          <w:p w14:paraId="77EC0EB8" w14:textId="77777777" w:rsidR="000F460C" w:rsidRPr="006D1031" w:rsidRDefault="000F460C" w:rsidP="000456A8">
            <w:pPr>
              <w:rPr>
                <w:rFonts w:ascii="Calibri Light" w:hAnsi="Calibri Light"/>
                <w:lang w:val="en-US"/>
              </w:rPr>
            </w:pPr>
            <w:r w:rsidRPr="006D1031">
              <w:rPr>
                <w:rFonts w:ascii="Calibri Light" w:hAnsi="Calibri Light"/>
                <w:lang w:val="en-US"/>
              </w:rPr>
              <w:t>Subtask 1: Preparation of presentation and poster</w:t>
            </w:r>
          </w:p>
        </w:tc>
      </w:tr>
      <w:tr w:rsidR="006D1031" w:rsidRPr="006D1031" w14:paraId="6F829A72" w14:textId="77777777" w:rsidTr="00253F20">
        <w:tc>
          <w:tcPr>
            <w:tcW w:w="9060" w:type="dxa"/>
            <w:gridSpan w:val="4"/>
          </w:tcPr>
          <w:p w14:paraId="5EF4C6FC" w14:textId="77777777" w:rsidR="000F460C" w:rsidRPr="006D1031" w:rsidRDefault="000F460C" w:rsidP="000456A8">
            <w:pPr>
              <w:rPr>
                <w:rFonts w:ascii="Calibri Light" w:hAnsi="Calibri Light"/>
                <w:lang w:val="en-US"/>
              </w:rPr>
            </w:pPr>
            <w:r w:rsidRPr="006D1031">
              <w:rPr>
                <w:rFonts w:ascii="Calibri Light" w:hAnsi="Calibri Light"/>
                <w:lang w:val="en-US"/>
              </w:rPr>
              <w:t>Subtask 2: Preparation of opposition</w:t>
            </w:r>
          </w:p>
        </w:tc>
      </w:tr>
      <w:tr w:rsidR="000F460C" w14:paraId="386C7E0C" w14:textId="77777777" w:rsidTr="00253F20">
        <w:tc>
          <w:tcPr>
            <w:tcW w:w="9060" w:type="dxa"/>
            <w:gridSpan w:val="4"/>
            <w:shd w:val="clear" w:color="auto" w:fill="E2EFD9" w:themeFill="accent6" w:themeFillTint="33"/>
          </w:tcPr>
          <w:p w14:paraId="1E26252A" w14:textId="323D5720" w:rsidR="000F460C" w:rsidRPr="00A007CA" w:rsidRDefault="000F460C" w:rsidP="000456A8">
            <w:pPr>
              <w:rPr>
                <w:rFonts w:ascii="Calibri Light" w:hAnsi="Calibri Light"/>
                <w:b/>
                <w:i/>
                <w:lang w:val="en-US"/>
              </w:rPr>
            </w:pPr>
            <w:r w:rsidRPr="00A007CA">
              <w:rPr>
                <w:rFonts w:ascii="Calibri Light" w:hAnsi="Calibri Light"/>
                <w:b/>
                <w:i/>
                <w:vertAlign w:val="superscript"/>
                <w:lang w:val="en-US"/>
              </w:rPr>
              <w:t>1</w:t>
            </w:r>
            <w:r w:rsidRPr="00A007CA">
              <w:rPr>
                <w:rFonts w:ascii="Calibri Light" w:hAnsi="Calibri Light"/>
                <w:b/>
                <w:i/>
                <w:lang w:val="en-US"/>
              </w:rPr>
              <w:t xml:space="preserve">Preliminary date for oral presentation/opposition: </w:t>
            </w:r>
            <w:r w:rsidR="00253F20">
              <w:rPr>
                <w:rFonts w:ascii="Calibri Light" w:hAnsi="Calibri Light"/>
                <w:b/>
                <w:i/>
                <w:lang w:val="en-US"/>
              </w:rPr>
              <w:t>10 June 2022</w:t>
            </w:r>
          </w:p>
        </w:tc>
      </w:tr>
    </w:tbl>
    <w:p w14:paraId="352C5845" w14:textId="77777777" w:rsidR="000F460C" w:rsidRPr="00253F20" w:rsidRDefault="000F460C" w:rsidP="000F460C">
      <w:pPr>
        <w:spacing w:after="0"/>
        <w:rPr>
          <w:rFonts w:ascii="Calibri Light" w:hAnsi="Calibri Light"/>
          <w:sz w:val="18"/>
          <w:szCs w:val="18"/>
        </w:rPr>
      </w:pPr>
      <w:r w:rsidRPr="00253F20">
        <w:rPr>
          <w:rFonts w:ascii="Calibri Light" w:hAnsi="Calibri Light"/>
          <w:sz w:val="18"/>
          <w:szCs w:val="18"/>
          <w:vertAlign w:val="superscript"/>
        </w:rPr>
        <w:t>1</w:t>
      </w:r>
      <w:r w:rsidRPr="00253F20">
        <w:rPr>
          <w:rFonts w:ascii="Calibri Light" w:hAnsi="Calibri Light"/>
          <w:sz w:val="18"/>
          <w:szCs w:val="18"/>
        </w:rPr>
        <w:t xml:space="preserve">As thesis presentations are only scheduled a few times each semester you can only give a preliminary date based on when you are planning to be ready for oral presentation.  </w:t>
      </w:r>
    </w:p>
    <w:p w14:paraId="0143149B" w14:textId="77777777" w:rsidR="004A5BDC" w:rsidRPr="007676DE" w:rsidRDefault="004A5BDC" w:rsidP="004A5BDC">
      <w:pPr>
        <w:pStyle w:val="Heading1"/>
      </w:pPr>
      <w:bookmarkStart w:id="64" w:name="_Toc30594261"/>
      <w:bookmarkStart w:id="65" w:name="_Toc30599834"/>
      <w:bookmarkStart w:id="66" w:name="_Toc90277984"/>
      <w:bookmarkEnd w:id="63"/>
      <w:r w:rsidRPr="007676DE">
        <w:t>References</w:t>
      </w:r>
      <w:bookmarkEnd w:id="64"/>
      <w:bookmarkEnd w:id="65"/>
      <w:bookmarkEnd w:id="66"/>
    </w:p>
    <w:p w14:paraId="75762219" w14:textId="77777777" w:rsidR="001642DD" w:rsidRPr="001642DD" w:rsidRDefault="001642DD" w:rsidP="001642DD">
      <w:proofErr w:type="spellStart"/>
      <w:r w:rsidRPr="001642DD">
        <w:t>Atarashi</w:t>
      </w:r>
      <w:proofErr w:type="spellEnd"/>
      <w:r w:rsidRPr="001642DD">
        <w:t xml:space="preserve">, K., </w:t>
      </w:r>
      <w:proofErr w:type="spellStart"/>
      <w:r w:rsidRPr="001642DD">
        <w:t>Tanoue</w:t>
      </w:r>
      <w:proofErr w:type="spellEnd"/>
      <w:r w:rsidRPr="001642DD">
        <w:t xml:space="preserve">, T., </w:t>
      </w:r>
      <w:proofErr w:type="spellStart"/>
      <w:r w:rsidRPr="001642DD">
        <w:t>Shima</w:t>
      </w:r>
      <w:proofErr w:type="spellEnd"/>
      <w:r w:rsidRPr="001642DD">
        <w:t xml:space="preserve">, T., </w:t>
      </w:r>
      <w:proofErr w:type="spellStart"/>
      <w:r w:rsidRPr="001642DD">
        <w:t>Imaoka</w:t>
      </w:r>
      <w:proofErr w:type="spellEnd"/>
      <w:r w:rsidRPr="001642DD">
        <w:t xml:space="preserve">, A., </w:t>
      </w:r>
      <w:proofErr w:type="spellStart"/>
      <w:r w:rsidRPr="001642DD">
        <w:t>Kuwahara</w:t>
      </w:r>
      <w:proofErr w:type="spellEnd"/>
      <w:r w:rsidRPr="001642DD">
        <w:t xml:space="preserve">, T., </w:t>
      </w:r>
      <w:proofErr w:type="spellStart"/>
      <w:r w:rsidRPr="001642DD">
        <w:t>Momose</w:t>
      </w:r>
      <w:proofErr w:type="spellEnd"/>
      <w:r w:rsidRPr="001642DD">
        <w:t xml:space="preserve">, Y., Cheng, G., Yamasaki, S., Saito, T., </w:t>
      </w:r>
      <w:proofErr w:type="spellStart"/>
      <w:r w:rsidRPr="001642DD">
        <w:t>Ohba</w:t>
      </w:r>
      <w:proofErr w:type="spellEnd"/>
      <w:r w:rsidRPr="001642DD">
        <w:t xml:space="preserve">, Y., Taniguchi, T., Takeda, K., Hori, S., Ivanov, I. I., </w:t>
      </w:r>
      <w:proofErr w:type="spellStart"/>
      <w:r w:rsidRPr="001642DD">
        <w:t>Umesaki</w:t>
      </w:r>
      <w:proofErr w:type="spellEnd"/>
      <w:r w:rsidRPr="001642DD">
        <w:t xml:space="preserve">, Y., Itoh, K., &amp; Honda, K. (2011). Induction of Colonic Regulatory T Cells by Indigenous Clostridium Species. </w:t>
      </w:r>
      <w:r w:rsidRPr="001642DD">
        <w:rPr>
          <w:i/>
          <w:iCs/>
        </w:rPr>
        <w:t>Science</w:t>
      </w:r>
      <w:r w:rsidRPr="001642DD">
        <w:t xml:space="preserve">, </w:t>
      </w:r>
      <w:r w:rsidRPr="001642DD">
        <w:rPr>
          <w:i/>
          <w:iCs/>
        </w:rPr>
        <w:t>331</w:t>
      </w:r>
      <w:r w:rsidRPr="001642DD">
        <w:t>(6015), 337–341. https://doi.org/10.1126/science.1198469</w:t>
      </w:r>
    </w:p>
    <w:p w14:paraId="50070D4C" w14:textId="77777777" w:rsidR="001642DD" w:rsidRPr="001642DD" w:rsidRDefault="001642DD" w:rsidP="001642DD">
      <w:proofErr w:type="spellStart"/>
      <w:r w:rsidRPr="001642DD">
        <w:t>Beutgen</w:t>
      </w:r>
      <w:proofErr w:type="spellEnd"/>
      <w:r w:rsidRPr="001642DD">
        <w:t xml:space="preserve">, V. M., Perumal, N., Pfeiffer, N., &amp; Grus, F. H. (2019). Autoantibody Biomarker Discovery in Primary Open Angle Glaucoma Using Serological Proteome Analysis (SERPA). </w:t>
      </w:r>
      <w:r w:rsidRPr="001642DD">
        <w:rPr>
          <w:i/>
          <w:iCs/>
        </w:rPr>
        <w:t>Frontiers in Immunology</w:t>
      </w:r>
      <w:r w:rsidRPr="001642DD">
        <w:t xml:space="preserve">, </w:t>
      </w:r>
      <w:r w:rsidRPr="001642DD">
        <w:rPr>
          <w:i/>
          <w:iCs/>
        </w:rPr>
        <w:t>10</w:t>
      </w:r>
      <w:r w:rsidRPr="001642DD">
        <w:t>. https://doi.org/10.3389/fimmu.2019.00381</w:t>
      </w:r>
    </w:p>
    <w:p w14:paraId="3995EBF6" w14:textId="77777777" w:rsidR="001642DD" w:rsidRPr="001642DD" w:rsidRDefault="001642DD" w:rsidP="001642DD">
      <w:r w:rsidRPr="001642DD">
        <w:t xml:space="preserve">Blasius, A. L., &amp; </w:t>
      </w:r>
      <w:proofErr w:type="spellStart"/>
      <w:r w:rsidRPr="001642DD">
        <w:t>Beutler</w:t>
      </w:r>
      <w:proofErr w:type="spellEnd"/>
      <w:r w:rsidRPr="001642DD">
        <w:t xml:space="preserve">, B. (2010). Intracellular Toll-like Receptors. </w:t>
      </w:r>
      <w:r w:rsidRPr="001642DD">
        <w:rPr>
          <w:i/>
          <w:iCs/>
        </w:rPr>
        <w:t>Immunity</w:t>
      </w:r>
      <w:r w:rsidRPr="001642DD">
        <w:t xml:space="preserve">, </w:t>
      </w:r>
      <w:r w:rsidRPr="001642DD">
        <w:rPr>
          <w:i/>
          <w:iCs/>
        </w:rPr>
        <w:t>32</w:t>
      </w:r>
      <w:r w:rsidRPr="001642DD">
        <w:t>(3), 305–315. https://doi.org/10.1016/j.immuni.2010.03.012</w:t>
      </w:r>
    </w:p>
    <w:p w14:paraId="4789FD8E" w14:textId="77777777" w:rsidR="001642DD" w:rsidRPr="001642DD" w:rsidRDefault="001642DD" w:rsidP="001642DD">
      <w:proofErr w:type="spellStart"/>
      <w:r w:rsidRPr="001642DD">
        <w:t>Bouneaud</w:t>
      </w:r>
      <w:proofErr w:type="spellEnd"/>
      <w:r w:rsidRPr="001642DD">
        <w:t xml:space="preserve">, C., </w:t>
      </w:r>
      <w:proofErr w:type="spellStart"/>
      <w:r w:rsidRPr="001642DD">
        <w:t>Kourilsky</w:t>
      </w:r>
      <w:proofErr w:type="spellEnd"/>
      <w:r w:rsidRPr="001642DD">
        <w:t xml:space="preserve">, P., &amp; Bousso, P. (2000). Impact of Negative Selection on the T Cell Repertoire Reactive to a Self-Peptide. </w:t>
      </w:r>
      <w:r w:rsidRPr="001642DD">
        <w:rPr>
          <w:i/>
          <w:iCs/>
        </w:rPr>
        <w:t>Immunity</w:t>
      </w:r>
      <w:r w:rsidRPr="001642DD">
        <w:t xml:space="preserve">, </w:t>
      </w:r>
      <w:r w:rsidRPr="001642DD">
        <w:rPr>
          <w:i/>
          <w:iCs/>
        </w:rPr>
        <w:t>13</w:t>
      </w:r>
      <w:r w:rsidRPr="001642DD">
        <w:t>(6), 829–840. https://doi.org/10.1016/s1074-7613(00)00080-7</w:t>
      </w:r>
    </w:p>
    <w:p w14:paraId="13D10B7A" w14:textId="77777777" w:rsidR="001642DD" w:rsidRPr="001642DD" w:rsidRDefault="001642DD" w:rsidP="001642DD">
      <w:r w:rsidRPr="001642DD">
        <w:t xml:space="preserve">Burnet, F. M. (1959). </w:t>
      </w:r>
      <w:r w:rsidRPr="001642DD">
        <w:rPr>
          <w:i/>
          <w:iCs/>
        </w:rPr>
        <w:t>The Clonal Selection Theory of Acquired Immunity</w:t>
      </w:r>
      <w:r w:rsidRPr="001642DD">
        <w:t>. Nashville: Vanderbilt University Press.</w:t>
      </w:r>
    </w:p>
    <w:p w14:paraId="55B20775" w14:textId="77777777" w:rsidR="001642DD" w:rsidRPr="001642DD" w:rsidRDefault="001642DD" w:rsidP="001642DD">
      <w:r w:rsidRPr="001642DD">
        <w:t xml:space="preserve">Chen, D. Y., Lin, C. C., Chen, Y. M., Lan, J. L., Hung, W. T., Chen, H. H., Lai, K. L., &amp; Hsieh, C. W. (2013). Involvement of TLR7 MyD88-dependent signaling pathway in the pathogenesis of adult-onset Still’s disease. </w:t>
      </w:r>
      <w:r w:rsidRPr="001642DD">
        <w:rPr>
          <w:i/>
          <w:iCs/>
        </w:rPr>
        <w:t>Arthritis Research &amp; Therapy</w:t>
      </w:r>
      <w:r w:rsidRPr="001642DD">
        <w:t xml:space="preserve">, </w:t>
      </w:r>
      <w:r w:rsidRPr="001642DD">
        <w:rPr>
          <w:i/>
          <w:iCs/>
        </w:rPr>
        <w:t>15</w:t>
      </w:r>
      <w:r w:rsidRPr="001642DD">
        <w:t>(2), R39. https://doi.org/10.1186/ar4193</w:t>
      </w:r>
    </w:p>
    <w:p w14:paraId="29D4FFED" w14:textId="77777777" w:rsidR="001642DD" w:rsidRPr="001642DD" w:rsidRDefault="001642DD" w:rsidP="001642DD">
      <w:r w:rsidRPr="001642DD">
        <w:t xml:space="preserve">Chen, H., Cho, K. S., Vu, T. H. K., Shen, C. H., Kaur, M., Chen, G., Mathew, R., McHam, M. L., </w:t>
      </w:r>
      <w:proofErr w:type="spellStart"/>
      <w:r w:rsidRPr="001642DD">
        <w:t>Fazelat</w:t>
      </w:r>
      <w:proofErr w:type="spellEnd"/>
      <w:r w:rsidRPr="001642DD">
        <w:t xml:space="preserve">, A., </w:t>
      </w:r>
      <w:proofErr w:type="spellStart"/>
      <w:r w:rsidRPr="001642DD">
        <w:t>Lashkari</w:t>
      </w:r>
      <w:proofErr w:type="spellEnd"/>
      <w:r w:rsidRPr="001642DD">
        <w:t xml:space="preserve">, K., Au, N. P. B., </w:t>
      </w:r>
      <w:proofErr w:type="spellStart"/>
      <w:r w:rsidRPr="001642DD">
        <w:t>Tse</w:t>
      </w:r>
      <w:proofErr w:type="spellEnd"/>
      <w:r w:rsidRPr="001642DD">
        <w:t>, J. K. Y., Li, Y., Yu, H., Yang, L., Stein-</w:t>
      </w:r>
      <w:proofErr w:type="spellStart"/>
      <w:r w:rsidRPr="001642DD">
        <w:t>Streilein</w:t>
      </w:r>
      <w:proofErr w:type="spellEnd"/>
      <w:r w:rsidRPr="001642DD">
        <w:t xml:space="preserve">, J., Ma, C. H. E., Woolf, C. J., </w:t>
      </w:r>
      <w:proofErr w:type="spellStart"/>
      <w:r w:rsidRPr="001642DD">
        <w:t>Whary</w:t>
      </w:r>
      <w:proofErr w:type="spellEnd"/>
      <w:r w:rsidRPr="001642DD">
        <w:t xml:space="preserve">, M. T., . . . Chen, D. F. (2018). Commensal microflora-induced T cell responses mediate progressive neurodegeneration in glaucoma. </w:t>
      </w:r>
      <w:r w:rsidRPr="001642DD">
        <w:rPr>
          <w:i/>
          <w:iCs/>
        </w:rPr>
        <w:t>Nature Communications</w:t>
      </w:r>
      <w:r w:rsidRPr="001642DD">
        <w:t xml:space="preserve">, </w:t>
      </w:r>
      <w:r w:rsidRPr="001642DD">
        <w:rPr>
          <w:i/>
          <w:iCs/>
        </w:rPr>
        <w:t>9</w:t>
      </w:r>
      <w:r w:rsidRPr="001642DD">
        <w:t>(1). https://doi.org/10.1038/s41467-018-05681-9</w:t>
      </w:r>
    </w:p>
    <w:p w14:paraId="6B6AFA91" w14:textId="77777777" w:rsidR="001642DD" w:rsidRPr="001642DD" w:rsidRDefault="001642DD" w:rsidP="001642DD">
      <w:r w:rsidRPr="001642DD">
        <w:t xml:space="preserve">Davis, B. M., Crawley, L., </w:t>
      </w:r>
      <w:proofErr w:type="spellStart"/>
      <w:r w:rsidRPr="001642DD">
        <w:t>Pahlitzsch</w:t>
      </w:r>
      <w:proofErr w:type="spellEnd"/>
      <w:r w:rsidRPr="001642DD">
        <w:t xml:space="preserve">, M., Javaid, F., &amp; Cordeiro, M. F. (2016). Glaucoma: the retina and beyond. </w:t>
      </w:r>
      <w:proofErr w:type="spellStart"/>
      <w:r w:rsidRPr="001642DD">
        <w:rPr>
          <w:i/>
          <w:iCs/>
        </w:rPr>
        <w:t>Acta</w:t>
      </w:r>
      <w:proofErr w:type="spellEnd"/>
      <w:r w:rsidRPr="001642DD">
        <w:rPr>
          <w:i/>
          <w:iCs/>
        </w:rPr>
        <w:t xml:space="preserve"> </w:t>
      </w:r>
      <w:proofErr w:type="spellStart"/>
      <w:r w:rsidRPr="001642DD">
        <w:rPr>
          <w:i/>
          <w:iCs/>
        </w:rPr>
        <w:t>Neuropathologica</w:t>
      </w:r>
      <w:proofErr w:type="spellEnd"/>
      <w:r w:rsidRPr="001642DD">
        <w:t xml:space="preserve">, </w:t>
      </w:r>
      <w:r w:rsidRPr="001642DD">
        <w:rPr>
          <w:i/>
          <w:iCs/>
        </w:rPr>
        <w:t>132</w:t>
      </w:r>
      <w:r w:rsidRPr="001642DD">
        <w:t>(6), 807–826. https://doi.org/10.1007/s00401-016-1609-2</w:t>
      </w:r>
    </w:p>
    <w:p w14:paraId="021B73DB" w14:textId="77777777" w:rsidR="001642DD" w:rsidRPr="001642DD" w:rsidRDefault="001642DD" w:rsidP="001642DD">
      <w:r w:rsidRPr="001642DD">
        <w:t xml:space="preserve">Delves, P. J. (1998). Autoimmunity. </w:t>
      </w:r>
      <w:r w:rsidRPr="001642DD">
        <w:rPr>
          <w:i/>
          <w:iCs/>
        </w:rPr>
        <w:t>Encyclopedia of Immunology</w:t>
      </w:r>
      <w:r w:rsidRPr="001642DD">
        <w:t>, 292–296. https://doi.org/10.1006/rwei.1999.0075</w:t>
      </w:r>
    </w:p>
    <w:p w14:paraId="723850AD" w14:textId="77777777" w:rsidR="001642DD" w:rsidRPr="001642DD" w:rsidRDefault="001642DD" w:rsidP="001642DD">
      <w:r w:rsidRPr="001642DD">
        <w:t xml:space="preserve">Flores, J. M., Herrera, E., Leal, G., González, M. G., Sánchez, F., Rojas, A., Cabrera, P. A., </w:t>
      </w:r>
      <w:proofErr w:type="spellStart"/>
      <w:r w:rsidRPr="001642DD">
        <w:t>Femat</w:t>
      </w:r>
      <w:proofErr w:type="spellEnd"/>
      <w:r w:rsidRPr="001642DD">
        <w:t xml:space="preserve">, R., &amp; Martínez-Velázquez, M. (2013). Artificial Neural Network-Based Serum Biomarkers Analysis Improves Sensitivity in the Diagnosis of Lung Cancer. </w:t>
      </w:r>
      <w:r w:rsidRPr="001642DD">
        <w:rPr>
          <w:i/>
          <w:iCs/>
        </w:rPr>
        <w:t>V Latin American Congress on Biomedical Engineering CLAIB 2011 May 16–21, 2011, Habana, Cuba</w:t>
      </w:r>
      <w:r w:rsidRPr="001642DD">
        <w:t>, 882–885. https://doi.org/10.1007/978-3-642-21198-0_224</w:t>
      </w:r>
    </w:p>
    <w:p w14:paraId="757BFEEC" w14:textId="77777777" w:rsidR="001642DD" w:rsidRPr="001642DD" w:rsidRDefault="001642DD" w:rsidP="001642DD">
      <w:r w:rsidRPr="001642DD">
        <w:t xml:space="preserve">Geyer, O., &amp; </w:t>
      </w:r>
      <w:proofErr w:type="spellStart"/>
      <w:r w:rsidRPr="001642DD">
        <w:t>Levo</w:t>
      </w:r>
      <w:proofErr w:type="spellEnd"/>
      <w:r w:rsidRPr="001642DD">
        <w:t xml:space="preserve">, Y. (2020). Glaucoma is an autoimmune disease. </w:t>
      </w:r>
      <w:r w:rsidRPr="001642DD">
        <w:rPr>
          <w:i/>
          <w:iCs/>
        </w:rPr>
        <w:t>Autoimmunity Reviews</w:t>
      </w:r>
      <w:r w:rsidRPr="001642DD">
        <w:t xml:space="preserve">, </w:t>
      </w:r>
      <w:r w:rsidRPr="001642DD">
        <w:rPr>
          <w:i/>
          <w:iCs/>
        </w:rPr>
        <w:t>19</w:t>
      </w:r>
      <w:r w:rsidRPr="001642DD">
        <w:t>(6), 102535. https://doi.org/10.1016/j.autrev.2020.102535</w:t>
      </w:r>
    </w:p>
    <w:p w14:paraId="30EFA13E" w14:textId="77777777" w:rsidR="001642DD" w:rsidRPr="001642DD" w:rsidRDefault="001642DD" w:rsidP="001642DD">
      <w:proofErr w:type="spellStart"/>
      <w:r w:rsidRPr="001642DD">
        <w:t>Gramlich</w:t>
      </w:r>
      <w:proofErr w:type="spellEnd"/>
      <w:r w:rsidRPr="001642DD">
        <w:t xml:space="preserve">, O. W., Bell, K., von Thun Und </w:t>
      </w:r>
      <w:proofErr w:type="spellStart"/>
      <w:r w:rsidRPr="001642DD">
        <w:t>Hohenstein-Blaul</w:t>
      </w:r>
      <w:proofErr w:type="spellEnd"/>
      <w:r w:rsidRPr="001642DD">
        <w:t xml:space="preserve">, N., Wilding, C., Beck, S., Pfeiffer, N., &amp; Grus, F. H. (2013). Autoimmune biomarkers in glaucoma patients. </w:t>
      </w:r>
      <w:r w:rsidRPr="001642DD">
        <w:rPr>
          <w:i/>
          <w:iCs/>
        </w:rPr>
        <w:t>Current Opinion in Pharmacology</w:t>
      </w:r>
      <w:r w:rsidRPr="001642DD">
        <w:t xml:space="preserve">, </w:t>
      </w:r>
      <w:r w:rsidRPr="001642DD">
        <w:rPr>
          <w:i/>
          <w:iCs/>
        </w:rPr>
        <w:t>13</w:t>
      </w:r>
      <w:r w:rsidRPr="001642DD">
        <w:t>(1), 90–97. https://doi.org/10.1016/j.coph.2012.09.005</w:t>
      </w:r>
    </w:p>
    <w:p w14:paraId="74098496" w14:textId="77777777" w:rsidR="001642DD" w:rsidRPr="001642DD" w:rsidRDefault="001642DD" w:rsidP="001642DD">
      <w:r w:rsidRPr="001642DD">
        <w:t xml:space="preserve">Graves, J., Byerly, J., </w:t>
      </w:r>
      <w:proofErr w:type="spellStart"/>
      <w:r w:rsidRPr="001642DD">
        <w:t>Priego</w:t>
      </w:r>
      <w:proofErr w:type="spellEnd"/>
      <w:r w:rsidRPr="001642DD">
        <w:t xml:space="preserve">, E., </w:t>
      </w:r>
      <w:proofErr w:type="spellStart"/>
      <w:r w:rsidRPr="001642DD">
        <w:t>Makkapati</w:t>
      </w:r>
      <w:proofErr w:type="spellEnd"/>
      <w:r w:rsidRPr="001642DD">
        <w:t xml:space="preserve">, N., Parish, S., Medellin, B., &amp; </w:t>
      </w:r>
      <w:proofErr w:type="spellStart"/>
      <w:r w:rsidRPr="001642DD">
        <w:t>Berrondo</w:t>
      </w:r>
      <w:proofErr w:type="spellEnd"/>
      <w:r w:rsidRPr="001642DD">
        <w:t xml:space="preserve">, M. (2020). A Review of Deep Learning Methods for Antibodies. </w:t>
      </w:r>
      <w:r w:rsidRPr="001642DD">
        <w:rPr>
          <w:i/>
          <w:iCs/>
        </w:rPr>
        <w:t>Antibodies</w:t>
      </w:r>
      <w:r w:rsidRPr="001642DD">
        <w:t xml:space="preserve">, </w:t>
      </w:r>
      <w:r w:rsidRPr="001642DD">
        <w:rPr>
          <w:i/>
          <w:iCs/>
        </w:rPr>
        <w:t>9</w:t>
      </w:r>
      <w:r w:rsidRPr="001642DD">
        <w:t>(2), 12. https://doi.org/10.3390/antib9020012</w:t>
      </w:r>
    </w:p>
    <w:p w14:paraId="2C30701F" w14:textId="77777777" w:rsidR="001642DD" w:rsidRPr="001642DD" w:rsidRDefault="001642DD" w:rsidP="001642DD">
      <w:r w:rsidRPr="001642DD">
        <w:t xml:space="preserve">Hayter, S. M., &amp; Cook, M. C. (2012). Updated assessment of the prevalence, spectrum and case definition of autoimmune disease. </w:t>
      </w:r>
      <w:r w:rsidRPr="001642DD">
        <w:rPr>
          <w:i/>
          <w:iCs/>
        </w:rPr>
        <w:t>Autoimmunity Reviews</w:t>
      </w:r>
      <w:r w:rsidRPr="001642DD">
        <w:t xml:space="preserve">, </w:t>
      </w:r>
      <w:r w:rsidRPr="001642DD">
        <w:rPr>
          <w:i/>
          <w:iCs/>
        </w:rPr>
        <w:t>11</w:t>
      </w:r>
      <w:r w:rsidRPr="001642DD">
        <w:t>(10), 754–765. https://doi.org/10.1016/j.autrev.2012.02.001</w:t>
      </w:r>
    </w:p>
    <w:p w14:paraId="594A1207" w14:textId="77777777" w:rsidR="001642DD" w:rsidRPr="001642DD" w:rsidRDefault="001642DD" w:rsidP="001642DD">
      <w:r w:rsidRPr="001642DD">
        <w:t xml:space="preserve">Honda, K., &amp; Littman, D. R. (2016). The microbiota in adaptive immune homeostasis and disease. </w:t>
      </w:r>
      <w:r w:rsidRPr="001642DD">
        <w:rPr>
          <w:i/>
          <w:iCs/>
        </w:rPr>
        <w:t>Nature</w:t>
      </w:r>
      <w:r w:rsidRPr="001642DD">
        <w:t xml:space="preserve">, </w:t>
      </w:r>
      <w:r w:rsidRPr="001642DD">
        <w:rPr>
          <w:i/>
          <w:iCs/>
        </w:rPr>
        <w:t>535</w:t>
      </w:r>
      <w:r w:rsidRPr="001642DD">
        <w:t>(7610), 75–84. https://doi.org/10.1038/nature18848</w:t>
      </w:r>
    </w:p>
    <w:p w14:paraId="09A27C4D" w14:textId="77777777" w:rsidR="001642DD" w:rsidRPr="001642DD" w:rsidRDefault="001642DD" w:rsidP="001642DD">
      <w:r w:rsidRPr="001642DD">
        <w:t xml:space="preserve">Joachim, S. C., Bruns, K., Lackner, K. J., Pfeiffer, N., &amp; Grus, F. H. (2007). Antibodies to α B-Crystallin, Vimentin, and Heat Shock Protein 70 in Aqueous Humor of Patients with Normal Tension Glaucoma and IgG Antibody Patterns Against Retinal Antigen in Aqueous Humor. </w:t>
      </w:r>
      <w:r w:rsidRPr="001642DD">
        <w:rPr>
          <w:i/>
          <w:iCs/>
        </w:rPr>
        <w:t>Current Eye Research</w:t>
      </w:r>
      <w:r w:rsidRPr="001642DD">
        <w:t xml:space="preserve">, </w:t>
      </w:r>
      <w:r w:rsidRPr="001642DD">
        <w:rPr>
          <w:i/>
          <w:iCs/>
        </w:rPr>
        <w:t>32</w:t>
      </w:r>
      <w:r w:rsidRPr="001642DD">
        <w:t>(6), 501–509. https://doi.org/10.1080/02713680701375183</w:t>
      </w:r>
    </w:p>
    <w:p w14:paraId="39873CB6" w14:textId="77777777" w:rsidR="001642DD" w:rsidRPr="001642DD" w:rsidRDefault="001642DD" w:rsidP="001642DD">
      <w:proofErr w:type="spellStart"/>
      <w:r w:rsidRPr="001642DD">
        <w:t>Kass</w:t>
      </w:r>
      <w:proofErr w:type="spellEnd"/>
      <w:r w:rsidRPr="001642DD">
        <w:t xml:space="preserve">, M. A., Heuer, D. K., Higginbotham, E. J., Johnson, C. A., Keltner, J. L., Miller, J. P., Parrish, R. K., Wilson, M. R., &amp; Gordon, M. O. (2002). The Ocular Hypertension Treatment Study. </w:t>
      </w:r>
      <w:r w:rsidRPr="001642DD">
        <w:rPr>
          <w:i/>
          <w:iCs/>
        </w:rPr>
        <w:t>Archives of Ophthalmology</w:t>
      </w:r>
      <w:r w:rsidRPr="001642DD">
        <w:t xml:space="preserve">, </w:t>
      </w:r>
      <w:r w:rsidRPr="001642DD">
        <w:rPr>
          <w:i/>
          <w:iCs/>
        </w:rPr>
        <w:t>120</w:t>
      </w:r>
      <w:r w:rsidRPr="001642DD">
        <w:t>(6), 701. https://doi.org/10.1001/archopht.120.6.701</w:t>
      </w:r>
    </w:p>
    <w:p w14:paraId="1430E870" w14:textId="77777777" w:rsidR="001642DD" w:rsidRPr="001642DD" w:rsidRDefault="001642DD" w:rsidP="001642DD">
      <w:r w:rsidRPr="001642DD">
        <w:t xml:space="preserve">Khan, S. A. (2019). </w:t>
      </w:r>
      <w:proofErr w:type="spellStart"/>
      <w:r w:rsidRPr="001642DD">
        <w:rPr>
          <w:i/>
          <w:iCs/>
        </w:rPr>
        <w:t>Identifcation</w:t>
      </w:r>
      <w:proofErr w:type="spellEnd"/>
      <w:r w:rsidRPr="001642DD">
        <w:rPr>
          <w:i/>
          <w:iCs/>
        </w:rPr>
        <w:t xml:space="preserve"> of serum biomarkers in patients of exfoliative glaucoma in </w:t>
      </w:r>
      <w:proofErr w:type="spellStart"/>
      <w:r w:rsidRPr="001642DD">
        <w:rPr>
          <w:i/>
          <w:iCs/>
        </w:rPr>
        <w:t>scandanavian</w:t>
      </w:r>
      <w:proofErr w:type="spellEnd"/>
      <w:r w:rsidRPr="001642DD">
        <w:rPr>
          <w:i/>
          <w:iCs/>
        </w:rPr>
        <w:t xml:space="preserve"> population.: Autoimmune profiling by microarray technology.</w:t>
      </w:r>
    </w:p>
    <w:p w14:paraId="3351CDC1" w14:textId="77777777" w:rsidR="001642DD" w:rsidRPr="001642DD" w:rsidRDefault="001642DD" w:rsidP="001642DD">
      <w:r w:rsidRPr="005A5FDD">
        <w:rPr>
          <w:lang w:val="sv-SE"/>
        </w:rPr>
        <w:t xml:space="preserve">Kumar, H., </w:t>
      </w:r>
      <w:proofErr w:type="spellStart"/>
      <w:r w:rsidRPr="005A5FDD">
        <w:rPr>
          <w:lang w:val="sv-SE"/>
        </w:rPr>
        <w:t>Kawai</w:t>
      </w:r>
      <w:proofErr w:type="spellEnd"/>
      <w:r w:rsidRPr="005A5FDD">
        <w:rPr>
          <w:lang w:val="sv-SE"/>
        </w:rPr>
        <w:t xml:space="preserve">, T., &amp; Akira, S. (2009). </w:t>
      </w:r>
      <w:r w:rsidRPr="001642DD">
        <w:t xml:space="preserve">Toll-like receptors and innate immunity. </w:t>
      </w:r>
      <w:r w:rsidRPr="001642DD">
        <w:rPr>
          <w:i/>
          <w:iCs/>
        </w:rPr>
        <w:t>Biochemical and Biophysical Research Communications</w:t>
      </w:r>
      <w:r w:rsidRPr="001642DD">
        <w:t xml:space="preserve">, </w:t>
      </w:r>
      <w:r w:rsidRPr="001642DD">
        <w:rPr>
          <w:i/>
          <w:iCs/>
        </w:rPr>
        <w:t>388</w:t>
      </w:r>
      <w:r w:rsidRPr="001642DD">
        <w:t>(4), 621–625. https://doi.org/10.1016/j.bbrc.2009.08.062</w:t>
      </w:r>
    </w:p>
    <w:p w14:paraId="644F4060" w14:textId="77777777" w:rsidR="001642DD" w:rsidRPr="001642DD" w:rsidRDefault="001642DD" w:rsidP="001642DD">
      <w:proofErr w:type="spellStart"/>
      <w:r w:rsidRPr="001642DD">
        <w:t>Larrañaga</w:t>
      </w:r>
      <w:proofErr w:type="spellEnd"/>
      <w:r w:rsidRPr="001642DD">
        <w:t xml:space="preserve">, P., Calvo, B., Santana, R., </w:t>
      </w:r>
      <w:proofErr w:type="spellStart"/>
      <w:r w:rsidRPr="001642DD">
        <w:t>Bielza</w:t>
      </w:r>
      <w:proofErr w:type="spellEnd"/>
      <w:r w:rsidRPr="001642DD">
        <w:t xml:space="preserve">, C., </w:t>
      </w:r>
      <w:proofErr w:type="spellStart"/>
      <w:r w:rsidRPr="001642DD">
        <w:t>Galdiano</w:t>
      </w:r>
      <w:proofErr w:type="spellEnd"/>
      <w:r w:rsidRPr="001642DD">
        <w:t xml:space="preserve">, J., </w:t>
      </w:r>
      <w:proofErr w:type="spellStart"/>
      <w:r w:rsidRPr="001642DD">
        <w:t>Inza</w:t>
      </w:r>
      <w:proofErr w:type="spellEnd"/>
      <w:r w:rsidRPr="001642DD">
        <w:t xml:space="preserve">, I., Lozano, J. A., </w:t>
      </w:r>
      <w:proofErr w:type="spellStart"/>
      <w:r w:rsidRPr="001642DD">
        <w:t>Armañanzas</w:t>
      </w:r>
      <w:proofErr w:type="spellEnd"/>
      <w:r w:rsidRPr="001642DD">
        <w:t xml:space="preserve">, R., </w:t>
      </w:r>
      <w:proofErr w:type="spellStart"/>
      <w:r w:rsidRPr="001642DD">
        <w:t>Santafé</w:t>
      </w:r>
      <w:proofErr w:type="spellEnd"/>
      <w:r w:rsidRPr="001642DD">
        <w:t xml:space="preserve">, G., Pérez, A., &amp; Robles, V. (2006). Machine learning in bioinformatics. </w:t>
      </w:r>
      <w:r w:rsidRPr="001642DD">
        <w:rPr>
          <w:i/>
          <w:iCs/>
        </w:rPr>
        <w:t>Briefings in Bioinformatics</w:t>
      </w:r>
      <w:r w:rsidRPr="001642DD">
        <w:t xml:space="preserve">, </w:t>
      </w:r>
      <w:r w:rsidRPr="001642DD">
        <w:rPr>
          <w:i/>
          <w:iCs/>
        </w:rPr>
        <w:t>7</w:t>
      </w:r>
      <w:r w:rsidRPr="001642DD">
        <w:t>(1), 86–112. https://doi.org/10.1093/bib/bbk007</w:t>
      </w:r>
    </w:p>
    <w:p w14:paraId="4F6585DB" w14:textId="77777777" w:rsidR="001642DD" w:rsidRPr="001642DD" w:rsidRDefault="001642DD" w:rsidP="001642DD">
      <w:r w:rsidRPr="001642DD">
        <w:t xml:space="preserve">Li, B., Li, B., Guo, T., Sun, Z., Li, X., Li, X., Chen, L., Zhao, J., &amp; Mao, Y. (2017). Artificial neural network models for early diagnosis of hepatocellular carcinoma using serum levels of α-fetoprotein, α-fetoprotein-L3, des-γ-carboxy prothrombin, and Golgi protein 73. </w:t>
      </w:r>
      <w:proofErr w:type="spellStart"/>
      <w:r w:rsidRPr="001642DD">
        <w:rPr>
          <w:i/>
          <w:iCs/>
        </w:rPr>
        <w:t>Oncotarget</w:t>
      </w:r>
      <w:proofErr w:type="spellEnd"/>
      <w:r w:rsidRPr="001642DD">
        <w:t xml:space="preserve">, </w:t>
      </w:r>
      <w:r w:rsidRPr="001642DD">
        <w:rPr>
          <w:i/>
          <w:iCs/>
        </w:rPr>
        <w:t>8</w:t>
      </w:r>
      <w:r w:rsidRPr="001642DD">
        <w:t>(46), 80521–80530. https://doi.org/10.18632/oncotarget.19298</w:t>
      </w:r>
    </w:p>
    <w:p w14:paraId="04CCFA61" w14:textId="77777777" w:rsidR="001642DD" w:rsidRPr="001642DD" w:rsidRDefault="001642DD" w:rsidP="001642DD">
      <w:r w:rsidRPr="001642DD">
        <w:t xml:space="preserve">Mathewson, N. D., </w:t>
      </w:r>
      <w:proofErr w:type="spellStart"/>
      <w:r w:rsidRPr="001642DD">
        <w:t>Jenq</w:t>
      </w:r>
      <w:proofErr w:type="spellEnd"/>
      <w:r w:rsidRPr="001642DD">
        <w:t xml:space="preserve">, R., Mathew, A. V., </w:t>
      </w:r>
      <w:proofErr w:type="spellStart"/>
      <w:r w:rsidRPr="001642DD">
        <w:t>Koenigsknecht</w:t>
      </w:r>
      <w:proofErr w:type="spellEnd"/>
      <w:r w:rsidRPr="001642DD">
        <w:t xml:space="preserve">, M., </w:t>
      </w:r>
      <w:proofErr w:type="spellStart"/>
      <w:r w:rsidRPr="001642DD">
        <w:t>Hanash</w:t>
      </w:r>
      <w:proofErr w:type="spellEnd"/>
      <w:r w:rsidRPr="001642DD">
        <w:t xml:space="preserve">, A., </w:t>
      </w:r>
      <w:proofErr w:type="spellStart"/>
      <w:r w:rsidRPr="001642DD">
        <w:t>Toubai</w:t>
      </w:r>
      <w:proofErr w:type="spellEnd"/>
      <w:r w:rsidRPr="001642DD">
        <w:t xml:space="preserve">, T., </w:t>
      </w:r>
      <w:proofErr w:type="spellStart"/>
      <w:r w:rsidRPr="001642DD">
        <w:t>Oravecz</w:t>
      </w:r>
      <w:proofErr w:type="spellEnd"/>
      <w:r w:rsidRPr="001642DD">
        <w:t xml:space="preserve">-Wilson, K., Wu, S. R., Sun, Y., Rossi, C., Fujiwara, H., Byun, J., </w:t>
      </w:r>
      <w:proofErr w:type="spellStart"/>
      <w:r w:rsidRPr="001642DD">
        <w:t>Shono</w:t>
      </w:r>
      <w:proofErr w:type="spellEnd"/>
      <w:r w:rsidRPr="001642DD">
        <w:t xml:space="preserve">, Y., </w:t>
      </w:r>
      <w:proofErr w:type="spellStart"/>
      <w:r w:rsidRPr="001642DD">
        <w:t>Lindemans</w:t>
      </w:r>
      <w:proofErr w:type="spellEnd"/>
      <w:r w:rsidRPr="001642DD">
        <w:t xml:space="preserve">, C., Calafiore, M., Schmidt, T. M., Honda, K., Young, V. B., </w:t>
      </w:r>
      <w:proofErr w:type="spellStart"/>
      <w:r w:rsidRPr="001642DD">
        <w:t>Pennathur</w:t>
      </w:r>
      <w:proofErr w:type="spellEnd"/>
      <w:r w:rsidRPr="001642DD">
        <w:t xml:space="preserve">, S., . . . Reddy, P. (2016). Gut microbiome–derived metabolites modulate intestinal epithelial cell damage and mitigate graft-versus-host disease. </w:t>
      </w:r>
      <w:r w:rsidRPr="001642DD">
        <w:rPr>
          <w:i/>
          <w:iCs/>
        </w:rPr>
        <w:t>Nature Immunology</w:t>
      </w:r>
      <w:r w:rsidRPr="001642DD">
        <w:t xml:space="preserve">, </w:t>
      </w:r>
      <w:r w:rsidRPr="001642DD">
        <w:rPr>
          <w:i/>
          <w:iCs/>
        </w:rPr>
        <w:t>17</w:t>
      </w:r>
      <w:r w:rsidRPr="001642DD">
        <w:t>(5), 505–513. https://doi.org/10.1038/ni.3400</w:t>
      </w:r>
    </w:p>
    <w:p w14:paraId="46AE0A38" w14:textId="77777777" w:rsidR="001642DD" w:rsidRPr="001642DD" w:rsidRDefault="001642DD" w:rsidP="001642DD">
      <w:r w:rsidRPr="001642DD">
        <w:t xml:space="preserve">Mathis, D., &amp; Benoist, C. (2009). Aire. </w:t>
      </w:r>
      <w:r w:rsidRPr="001642DD">
        <w:rPr>
          <w:i/>
          <w:iCs/>
        </w:rPr>
        <w:t>Annual Review of Immunology</w:t>
      </w:r>
      <w:r w:rsidRPr="001642DD">
        <w:t xml:space="preserve">, </w:t>
      </w:r>
      <w:r w:rsidRPr="001642DD">
        <w:rPr>
          <w:i/>
          <w:iCs/>
        </w:rPr>
        <w:t>27</w:t>
      </w:r>
      <w:r w:rsidRPr="001642DD">
        <w:t>(1), 287–312. https://doi.org/10.1146/annurev.immunol.25.022106.141532</w:t>
      </w:r>
    </w:p>
    <w:p w14:paraId="1DCADBEA" w14:textId="77777777" w:rsidR="001642DD" w:rsidRPr="001642DD" w:rsidRDefault="001642DD" w:rsidP="001642DD">
      <w:r w:rsidRPr="001642DD">
        <w:t xml:space="preserve">Paterson, A. M., &amp; Sharpe, A. H. (2010a). Taming tissue-specific T cells: CTLA-4 reins in self-reactive T cells. </w:t>
      </w:r>
      <w:r w:rsidRPr="001642DD">
        <w:rPr>
          <w:i/>
          <w:iCs/>
        </w:rPr>
        <w:t>Nature Immunology</w:t>
      </w:r>
      <w:r w:rsidRPr="001642DD">
        <w:t xml:space="preserve">, </w:t>
      </w:r>
      <w:r w:rsidRPr="001642DD">
        <w:rPr>
          <w:i/>
          <w:iCs/>
        </w:rPr>
        <w:t>11</w:t>
      </w:r>
      <w:r w:rsidRPr="001642DD">
        <w:t>(2), 109–111. https://doi.org/10.1038/ni0210-109</w:t>
      </w:r>
    </w:p>
    <w:p w14:paraId="0A63641F" w14:textId="77777777" w:rsidR="001642DD" w:rsidRPr="001642DD" w:rsidRDefault="001642DD" w:rsidP="001642DD">
      <w:r w:rsidRPr="001642DD">
        <w:t xml:space="preserve">Paterson, A. M., &amp; Sharpe, A. H. (2010b). Taming tissue-specific T cells: CTLA-4 reins in self-reactive T cells. </w:t>
      </w:r>
      <w:r w:rsidRPr="001642DD">
        <w:rPr>
          <w:i/>
          <w:iCs/>
        </w:rPr>
        <w:t>Nature Immunology</w:t>
      </w:r>
      <w:r w:rsidRPr="001642DD">
        <w:t xml:space="preserve">, </w:t>
      </w:r>
      <w:r w:rsidRPr="001642DD">
        <w:rPr>
          <w:i/>
          <w:iCs/>
        </w:rPr>
        <w:t>11</w:t>
      </w:r>
      <w:r w:rsidRPr="001642DD">
        <w:t>(2), 109–111. https://doi.org/10.1038/ni0210-109</w:t>
      </w:r>
    </w:p>
    <w:p w14:paraId="2204B103" w14:textId="77777777" w:rsidR="001642DD" w:rsidRPr="001642DD" w:rsidRDefault="001642DD" w:rsidP="001642DD">
      <w:r w:rsidRPr="001642DD">
        <w:t xml:space="preserve">Prince, H. E. (2005). Biomarkers for diagnosing and monitoring autoimmune diseases. </w:t>
      </w:r>
      <w:r w:rsidRPr="001642DD">
        <w:rPr>
          <w:i/>
          <w:iCs/>
        </w:rPr>
        <w:t>Biomarkers</w:t>
      </w:r>
      <w:r w:rsidRPr="001642DD">
        <w:t xml:space="preserve">, </w:t>
      </w:r>
      <w:r w:rsidRPr="001642DD">
        <w:rPr>
          <w:i/>
          <w:iCs/>
        </w:rPr>
        <w:t>10</w:t>
      </w:r>
      <w:r w:rsidRPr="001642DD">
        <w:t>(sup1), 44–49. https://doi.org/10.1080/13547500500214194</w:t>
      </w:r>
    </w:p>
    <w:p w14:paraId="290778F6" w14:textId="77777777" w:rsidR="001642DD" w:rsidRPr="001642DD" w:rsidRDefault="001642DD" w:rsidP="001642DD">
      <w:proofErr w:type="spellStart"/>
      <w:r w:rsidRPr="001642DD">
        <w:t>Roh</w:t>
      </w:r>
      <w:proofErr w:type="spellEnd"/>
      <w:r w:rsidRPr="001642DD">
        <w:t xml:space="preserve">, J. S., &amp; Sohn, D. H. (2018). Damage-Associated Molecular Patterns in Inflammatory Diseases. </w:t>
      </w:r>
      <w:r w:rsidRPr="001642DD">
        <w:rPr>
          <w:i/>
          <w:iCs/>
        </w:rPr>
        <w:t>Immune Network</w:t>
      </w:r>
      <w:r w:rsidRPr="001642DD">
        <w:t xml:space="preserve">, </w:t>
      </w:r>
      <w:r w:rsidRPr="001642DD">
        <w:rPr>
          <w:i/>
          <w:iCs/>
        </w:rPr>
        <w:t>18</w:t>
      </w:r>
      <w:r w:rsidRPr="001642DD">
        <w:t>(4). https://doi.org/10.4110/in.2018.18.e27</w:t>
      </w:r>
    </w:p>
    <w:p w14:paraId="1EB84A0A" w14:textId="77777777" w:rsidR="001642DD" w:rsidRPr="005A5FDD" w:rsidRDefault="001642DD" w:rsidP="001642DD">
      <w:pPr>
        <w:rPr>
          <w:lang w:val="sv-SE"/>
        </w:rPr>
      </w:pPr>
      <w:r w:rsidRPr="001642DD">
        <w:t xml:space="preserve">Rosman, Z., </w:t>
      </w:r>
      <w:proofErr w:type="spellStart"/>
      <w:r w:rsidRPr="001642DD">
        <w:t>Shoenfeld</w:t>
      </w:r>
      <w:proofErr w:type="spellEnd"/>
      <w:r w:rsidRPr="001642DD">
        <w:t xml:space="preserve">, Y., &amp; </w:t>
      </w:r>
      <w:proofErr w:type="spellStart"/>
      <w:r w:rsidRPr="001642DD">
        <w:t>Zandman</w:t>
      </w:r>
      <w:proofErr w:type="spellEnd"/>
      <w:r w:rsidRPr="001642DD">
        <w:t xml:space="preserve">-Goddard, G. (2013). Biologic therapy for autoimmune diseases: an update. </w:t>
      </w:r>
      <w:r w:rsidRPr="005A5FDD">
        <w:rPr>
          <w:i/>
          <w:iCs/>
          <w:lang w:val="sv-SE"/>
        </w:rPr>
        <w:t>BMC Medicine</w:t>
      </w:r>
      <w:r w:rsidRPr="005A5FDD">
        <w:rPr>
          <w:lang w:val="sv-SE"/>
        </w:rPr>
        <w:t xml:space="preserve">, </w:t>
      </w:r>
      <w:r w:rsidRPr="005A5FDD">
        <w:rPr>
          <w:i/>
          <w:iCs/>
          <w:lang w:val="sv-SE"/>
        </w:rPr>
        <w:t>11</w:t>
      </w:r>
      <w:r w:rsidRPr="005A5FDD">
        <w:rPr>
          <w:lang w:val="sv-SE"/>
        </w:rPr>
        <w:t>(1). https</w:t>
      </w:r>
      <w:proofErr w:type="gramStart"/>
      <w:r w:rsidRPr="005A5FDD">
        <w:rPr>
          <w:lang w:val="sv-SE"/>
        </w:rPr>
        <w:t>://</w:t>
      </w:r>
      <w:proofErr w:type="gramEnd"/>
      <w:r w:rsidRPr="005A5FDD">
        <w:rPr>
          <w:lang w:val="sv-SE"/>
        </w:rPr>
        <w:t>doi.org/10.1186/1741-7015-11-88</w:t>
      </w:r>
    </w:p>
    <w:p w14:paraId="1EFD1EDA" w14:textId="77777777" w:rsidR="001642DD" w:rsidRPr="001642DD" w:rsidRDefault="001642DD" w:rsidP="001642DD">
      <w:r w:rsidRPr="005A5FDD">
        <w:rPr>
          <w:lang w:val="sv-SE"/>
        </w:rPr>
        <w:t xml:space="preserve">Ruff, W. E., &amp; </w:t>
      </w:r>
      <w:proofErr w:type="spellStart"/>
      <w:r w:rsidRPr="005A5FDD">
        <w:rPr>
          <w:lang w:val="sv-SE"/>
        </w:rPr>
        <w:t>Kriegel</w:t>
      </w:r>
      <w:proofErr w:type="spellEnd"/>
      <w:r w:rsidRPr="005A5FDD">
        <w:rPr>
          <w:lang w:val="sv-SE"/>
        </w:rPr>
        <w:t xml:space="preserve">, M. A. (2015). </w:t>
      </w:r>
      <w:r w:rsidRPr="001642DD">
        <w:t xml:space="preserve">Autoimmune host–microbiota interactions at barrier sites and beyond. </w:t>
      </w:r>
      <w:r w:rsidRPr="001642DD">
        <w:rPr>
          <w:i/>
          <w:iCs/>
        </w:rPr>
        <w:t>Trends in Molecular Medicine</w:t>
      </w:r>
      <w:r w:rsidRPr="001642DD">
        <w:t xml:space="preserve">, </w:t>
      </w:r>
      <w:r w:rsidRPr="001642DD">
        <w:rPr>
          <w:i/>
          <w:iCs/>
        </w:rPr>
        <w:t>21</w:t>
      </w:r>
      <w:r w:rsidRPr="001642DD">
        <w:t>(4), 233–244. https://doi.org/10.1016/j.molmed.2015.02.006</w:t>
      </w:r>
    </w:p>
    <w:p w14:paraId="6F955407" w14:textId="77777777" w:rsidR="001642DD" w:rsidRPr="001642DD" w:rsidRDefault="001642DD" w:rsidP="001642DD">
      <w:r w:rsidRPr="001642DD">
        <w:t xml:space="preserve">Singh, R., </w:t>
      </w:r>
      <w:proofErr w:type="spellStart"/>
      <w:r w:rsidRPr="001642DD">
        <w:t>Lanchantin</w:t>
      </w:r>
      <w:proofErr w:type="spellEnd"/>
      <w:r w:rsidRPr="001642DD">
        <w:t xml:space="preserve">, J., Robins, G., &amp; Qi, Y. (2016). </w:t>
      </w:r>
      <w:proofErr w:type="spellStart"/>
      <w:r w:rsidRPr="001642DD">
        <w:t>DeepChrome</w:t>
      </w:r>
      <w:proofErr w:type="spellEnd"/>
      <w:r w:rsidRPr="001642DD">
        <w:t xml:space="preserve">: deep-learning for predicting gene expression from histone modifications. </w:t>
      </w:r>
      <w:r w:rsidRPr="001642DD">
        <w:rPr>
          <w:i/>
          <w:iCs/>
        </w:rPr>
        <w:t>Bioinformatics</w:t>
      </w:r>
      <w:r w:rsidRPr="001642DD">
        <w:t xml:space="preserve">, </w:t>
      </w:r>
      <w:r w:rsidRPr="001642DD">
        <w:rPr>
          <w:i/>
          <w:iCs/>
        </w:rPr>
        <w:t>32</w:t>
      </w:r>
      <w:r w:rsidRPr="001642DD">
        <w:t>(17), i639–i648. https://doi.org/10.1093/bioinformatics/btw427</w:t>
      </w:r>
    </w:p>
    <w:p w14:paraId="4EC591A5" w14:textId="77777777" w:rsidR="001642DD" w:rsidRPr="001642DD" w:rsidRDefault="001642DD" w:rsidP="001642DD">
      <w:r w:rsidRPr="001642DD">
        <w:t xml:space="preserve">Tang, B., Pan, Z., Yin, K., &amp; </w:t>
      </w:r>
      <w:proofErr w:type="spellStart"/>
      <w:r w:rsidRPr="001642DD">
        <w:t>Khateeb</w:t>
      </w:r>
      <w:proofErr w:type="spellEnd"/>
      <w:r w:rsidRPr="001642DD">
        <w:t xml:space="preserve">, A. (2019). Recent Advances of Deep Learning in Bioinformatics and Computational Biology. </w:t>
      </w:r>
      <w:r w:rsidRPr="001642DD">
        <w:rPr>
          <w:i/>
          <w:iCs/>
        </w:rPr>
        <w:t>Frontiers in Genetics</w:t>
      </w:r>
      <w:r w:rsidRPr="001642DD">
        <w:t xml:space="preserve">, </w:t>
      </w:r>
      <w:r w:rsidRPr="001642DD">
        <w:rPr>
          <w:i/>
          <w:iCs/>
        </w:rPr>
        <w:t>10</w:t>
      </w:r>
      <w:r w:rsidRPr="001642DD">
        <w:t>. https://doi.org/10.3389/fgene.2019.00214</w:t>
      </w:r>
    </w:p>
    <w:p w14:paraId="0C713F96" w14:textId="77777777" w:rsidR="001642DD" w:rsidRPr="001642DD" w:rsidRDefault="001642DD" w:rsidP="001642DD">
      <w:r w:rsidRPr="001642DD">
        <w:t xml:space="preserve">Theofilopoulos, A. N., </w:t>
      </w:r>
      <w:proofErr w:type="spellStart"/>
      <w:r w:rsidRPr="001642DD">
        <w:t>Kono</w:t>
      </w:r>
      <w:proofErr w:type="spellEnd"/>
      <w:r w:rsidRPr="001642DD">
        <w:t xml:space="preserve">, D. H., &amp; </w:t>
      </w:r>
      <w:proofErr w:type="spellStart"/>
      <w:r w:rsidRPr="001642DD">
        <w:t>Baccala</w:t>
      </w:r>
      <w:proofErr w:type="spellEnd"/>
      <w:r w:rsidRPr="001642DD">
        <w:t xml:space="preserve">, R. (2017). The multiple pathways to autoimmunity. </w:t>
      </w:r>
      <w:r w:rsidRPr="001642DD">
        <w:rPr>
          <w:i/>
          <w:iCs/>
        </w:rPr>
        <w:t>Nature Immunology</w:t>
      </w:r>
      <w:r w:rsidRPr="001642DD">
        <w:t xml:space="preserve">, </w:t>
      </w:r>
      <w:r w:rsidRPr="001642DD">
        <w:rPr>
          <w:i/>
          <w:iCs/>
        </w:rPr>
        <w:t>18</w:t>
      </w:r>
      <w:r w:rsidRPr="001642DD">
        <w:t>(7), 716–724. https://doi.org/10.1038/ni.3731</w:t>
      </w:r>
    </w:p>
    <w:p w14:paraId="6FA10C65" w14:textId="77777777" w:rsidR="001642DD" w:rsidRPr="001642DD" w:rsidRDefault="001642DD" w:rsidP="001642DD">
      <w:r w:rsidRPr="001642DD">
        <w:t xml:space="preserve">Theofilopoulos, A. N., </w:t>
      </w:r>
      <w:proofErr w:type="spellStart"/>
      <w:r w:rsidRPr="001642DD">
        <w:t>Kono</w:t>
      </w:r>
      <w:proofErr w:type="spellEnd"/>
      <w:r w:rsidRPr="001642DD">
        <w:t xml:space="preserve">, D. H., </w:t>
      </w:r>
      <w:proofErr w:type="spellStart"/>
      <w:r w:rsidRPr="001642DD">
        <w:t>Beutler</w:t>
      </w:r>
      <w:proofErr w:type="spellEnd"/>
      <w:r w:rsidRPr="001642DD">
        <w:t xml:space="preserve">, B., &amp; </w:t>
      </w:r>
      <w:proofErr w:type="spellStart"/>
      <w:r w:rsidRPr="001642DD">
        <w:t>Baccala</w:t>
      </w:r>
      <w:proofErr w:type="spellEnd"/>
      <w:r w:rsidRPr="001642DD">
        <w:t xml:space="preserve">, R. (2011). Intracellular Nucleic Acid Sensors and Autoimmunity. </w:t>
      </w:r>
      <w:r w:rsidRPr="001642DD">
        <w:rPr>
          <w:i/>
          <w:iCs/>
        </w:rPr>
        <w:t>Journal of Interferon &amp; Cytokine Research</w:t>
      </w:r>
      <w:r w:rsidRPr="001642DD">
        <w:t xml:space="preserve">, </w:t>
      </w:r>
      <w:r w:rsidRPr="001642DD">
        <w:rPr>
          <w:i/>
          <w:iCs/>
        </w:rPr>
        <w:t>31</w:t>
      </w:r>
      <w:r w:rsidRPr="001642DD">
        <w:t>(12), 867–886. https://doi.org/10.1089/jir.2011.0092</w:t>
      </w:r>
    </w:p>
    <w:p w14:paraId="106573A8" w14:textId="77777777" w:rsidR="001642DD" w:rsidRPr="001642DD" w:rsidRDefault="001642DD" w:rsidP="001642DD">
      <w:r w:rsidRPr="005A5FDD">
        <w:rPr>
          <w:lang w:val="sv-SE"/>
        </w:rPr>
        <w:t xml:space="preserve">van Eden, W., Jansen, M. A. A., Ludwig, I. S., </w:t>
      </w:r>
      <w:proofErr w:type="spellStart"/>
      <w:r w:rsidRPr="005A5FDD">
        <w:rPr>
          <w:lang w:val="sv-SE"/>
        </w:rPr>
        <w:t>Leufkens</w:t>
      </w:r>
      <w:proofErr w:type="spellEnd"/>
      <w:r w:rsidRPr="005A5FDD">
        <w:rPr>
          <w:lang w:val="sv-SE"/>
        </w:rPr>
        <w:t xml:space="preserve">, P., van </w:t>
      </w:r>
      <w:proofErr w:type="spellStart"/>
      <w:r w:rsidRPr="005A5FDD">
        <w:rPr>
          <w:lang w:val="sv-SE"/>
        </w:rPr>
        <w:t>der</w:t>
      </w:r>
      <w:proofErr w:type="spellEnd"/>
      <w:r w:rsidRPr="005A5FDD">
        <w:rPr>
          <w:lang w:val="sv-SE"/>
        </w:rPr>
        <w:t xml:space="preserve"> Goes, M. C., van </w:t>
      </w:r>
      <w:proofErr w:type="spellStart"/>
      <w:r w:rsidRPr="005A5FDD">
        <w:rPr>
          <w:lang w:val="sv-SE"/>
        </w:rPr>
        <w:t>Laar</w:t>
      </w:r>
      <w:proofErr w:type="spellEnd"/>
      <w:r w:rsidRPr="005A5FDD">
        <w:rPr>
          <w:lang w:val="sv-SE"/>
        </w:rPr>
        <w:t xml:space="preserve">, J. M., &amp; </w:t>
      </w:r>
      <w:proofErr w:type="spellStart"/>
      <w:r w:rsidRPr="005A5FDD">
        <w:rPr>
          <w:lang w:val="sv-SE"/>
        </w:rPr>
        <w:t>Broere</w:t>
      </w:r>
      <w:proofErr w:type="spellEnd"/>
      <w:r w:rsidRPr="005A5FDD">
        <w:rPr>
          <w:lang w:val="sv-SE"/>
        </w:rPr>
        <w:t xml:space="preserve">, F. (2019). </w:t>
      </w:r>
      <w:r w:rsidRPr="001642DD">
        <w:t xml:space="preserve">Heat Shock Proteins Can Be Surrogate Autoantigens for Induction of Antigen Specific Therapeutic Tolerance in Rheumatoid Arthritis. </w:t>
      </w:r>
      <w:r w:rsidRPr="001642DD">
        <w:rPr>
          <w:i/>
          <w:iCs/>
        </w:rPr>
        <w:t>Frontiers in Immunology</w:t>
      </w:r>
      <w:r w:rsidRPr="001642DD">
        <w:t xml:space="preserve">, </w:t>
      </w:r>
      <w:r w:rsidRPr="001642DD">
        <w:rPr>
          <w:i/>
          <w:iCs/>
        </w:rPr>
        <w:t>10</w:t>
      </w:r>
      <w:r w:rsidRPr="001642DD">
        <w:t>. https://doi.org/10.3389/fimmu.2019.00279</w:t>
      </w:r>
    </w:p>
    <w:p w14:paraId="1F12BC57" w14:textId="77777777" w:rsidR="001642DD" w:rsidRPr="001642DD" w:rsidRDefault="001642DD" w:rsidP="001642DD">
      <w:r w:rsidRPr="001642DD">
        <w:t xml:space="preserve">Wakefield, D., &amp; </w:t>
      </w:r>
      <w:proofErr w:type="spellStart"/>
      <w:r w:rsidRPr="001642DD">
        <w:t>Wildner</w:t>
      </w:r>
      <w:proofErr w:type="spellEnd"/>
      <w:r w:rsidRPr="001642DD">
        <w:t xml:space="preserve">, G. (2020). Is glaucoma an autoimmune disease? </w:t>
      </w:r>
      <w:r w:rsidRPr="001642DD">
        <w:rPr>
          <w:i/>
          <w:iCs/>
        </w:rPr>
        <w:t>Clinical &amp; Translational Immunology</w:t>
      </w:r>
      <w:r w:rsidRPr="001642DD">
        <w:t xml:space="preserve">, </w:t>
      </w:r>
      <w:r w:rsidRPr="001642DD">
        <w:rPr>
          <w:i/>
          <w:iCs/>
        </w:rPr>
        <w:t>9</w:t>
      </w:r>
      <w:r w:rsidRPr="001642DD">
        <w:t>(10). https://doi.org/10.1002/cti2.1180</w:t>
      </w:r>
    </w:p>
    <w:p w14:paraId="2CD013F3" w14:textId="77777777" w:rsidR="001642DD" w:rsidRPr="001642DD" w:rsidRDefault="001642DD" w:rsidP="001642DD">
      <w:r w:rsidRPr="001642DD">
        <w:t xml:space="preserve">Yu, W., Jiang, N., Ebert, P., Kidd, B., Müller, S., Lund, P., </w:t>
      </w:r>
      <w:proofErr w:type="spellStart"/>
      <w:r w:rsidRPr="001642DD">
        <w:t>Juang</w:t>
      </w:r>
      <w:proofErr w:type="spellEnd"/>
      <w:r w:rsidRPr="001642DD">
        <w:t xml:space="preserve">, J., Adachi, K., </w:t>
      </w:r>
      <w:proofErr w:type="spellStart"/>
      <w:r w:rsidRPr="001642DD">
        <w:t>Tse</w:t>
      </w:r>
      <w:proofErr w:type="spellEnd"/>
      <w:r w:rsidRPr="001642DD">
        <w:t xml:space="preserve">, T., Birnbaum, M., Newell, E., Wilson, D., </w:t>
      </w:r>
      <w:proofErr w:type="spellStart"/>
      <w:r w:rsidRPr="001642DD">
        <w:t>Grotenbreg</w:t>
      </w:r>
      <w:proofErr w:type="spellEnd"/>
      <w:r w:rsidRPr="001642DD">
        <w:t xml:space="preserve">, G., </w:t>
      </w:r>
      <w:proofErr w:type="spellStart"/>
      <w:r w:rsidRPr="001642DD">
        <w:t>Valitutti</w:t>
      </w:r>
      <w:proofErr w:type="spellEnd"/>
      <w:r w:rsidRPr="001642DD">
        <w:t xml:space="preserve">, S., Quake, S., &amp; Davis, M. (2015). Clonal Deletion Prunes but Does Not Eliminate Self-Specific αβ CD8+ T Lymphocytes. </w:t>
      </w:r>
      <w:r w:rsidRPr="001642DD">
        <w:rPr>
          <w:i/>
          <w:iCs/>
        </w:rPr>
        <w:t>Immunity</w:t>
      </w:r>
      <w:r w:rsidRPr="001642DD">
        <w:t xml:space="preserve">, </w:t>
      </w:r>
      <w:r w:rsidRPr="001642DD">
        <w:rPr>
          <w:i/>
          <w:iCs/>
        </w:rPr>
        <w:t>42</w:t>
      </w:r>
      <w:r w:rsidRPr="001642DD">
        <w:t>(5), 929–941. https://doi.org/10.1016/j.immuni.2015.05.001</w:t>
      </w:r>
    </w:p>
    <w:p w14:paraId="459A098C" w14:textId="77777777" w:rsidR="001642DD" w:rsidRPr="001642DD" w:rsidRDefault="001642DD" w:rsidP="001642DD">
      <w:proofErr w:type="spellStart"/>
      <w:r w:rsidRPr="001642DD">
        <w:t>Zehn</w:t>
      </w:r>
      <w:proofErr w:type="spellEnd"/>
      <w:r w:rsidRPr="001642DD">
        <w:t xml:space="preserve">, D., &amp; Bevan, M. J. (2006). T Cells with Low Avidity for a Tissue-Restricted Antigen Routinely Evade Central and Peripheral Tolerance and Cause Autoimmunity. </w:t>
      </w:r>
      <w:r w:rsidRPr="001642DD">
        <w:rPr>
          <w:i/>
          <w:iCs/>
        </w:rPr>
        <w:t>Immunity</w:t>
      </w:r>
      <w:r w:rsidRPr="001642DD">
        <w:t xml:space="preserve">, </w:t>
      </w:r>
      <w:r w:rsidRPr="001642DD">
        <w:rPr>
          <w:i/>
          <w:iCs/>
        </w:rPr>
        <w:t>25</w:t>
      </w:r>
      <w:r w:rsidRPr="001642DD">
        <w:t>(2), 261–270. https://doi.org/10.1016/j.immuni.2006.06.009</w:t>
      </w:r>
    </w:p>
    <w:p w14:paraId="416D2982" w14:textId="77777777" w:rsidR="001642DD" w:rsidRPr="005A5FDD" w:rsidRDefault="001642DD" w:rsidP="001642DD">
      <w:pPr>
        <w:rPr>
          <w:lang w:val="sv-SE"/>
        </w:rPr>
      </w:pPr>
      <w:r w:rsidRPr="005F5545">
        <w:t xml:space="preserve">Zhang, N., Wang, J., Li, Y., &amp; Jiang, B. (2021). </w:t>
      </w:r>
      <w:r w:rsidRPr="001642DD">
        <w:t xml:space="preserve">Prevalence of primary open angle glaucoma in the last 20 years: a meta-analysis and systematic review. </w:t>
      </w:r>
      <w:proofErr w:type="spellStart"/>
      <w:r w:rsidRPr="005A5FDD">
        <w:rPr>
          <w:i/>
          <w:iCs/>
          <w:lang w:val="sv-SE"/>
        </w:rPr>
        <w:t>Scientific</w:t>
      </w:r>
      <w:proofErr w:type="spellEnd"/>
      <w:r w:rsidRPr="005A5FDD">
        <w:rPr>
          <w:i/>
          <w:iCs/>
          <w:lang w:val="sv-SE"/>
        </w:rPr>
        <w:t xml:space="preserve"> </w:t>
      </w:r>
      <w:proofErr w:type="spellStart"/>
      <w:r w:rsidRPr="005A5FDD">
        <w:rPr>
          <w:i/>
          <w:iCs/>
          <w:lang w:val="sv-SE"/>
        </w:rPr>
        <w:t>Reports</w:t>
      </w:r>
      <w:proofErr w:type="spellEnd"/>
      <w:r w:rsidRPr="005A5FDD">
        <w:rPr>
          <w:lang w:val="sv-SE"/>
        </w:rPr>
        <w:t xml:space="preserve">, </w:t>
      </w:r>
      <w:r w:rsidRPr="005A5FDD">
        <w:rPr>
          <w:i/>
          <w:iCs/>
          <w:lang w:val="sv-SE"/>
        </w:rPr>
        <w:t>11</w:t>
      </w:r>
      <w:r w:rsidRPr="005A5FDD">
        <w:rPr>
          <w:lang w:val="sv-SE"/>
        </w:rPr>
        <w:t>(1). https</w:t>
      </w:r>
      <w:proofErr w:type="gramStart"/>
      <w:r w:rsidRPr="005A5FDD">
        <w:rPr>
          <w:lang w:val="sv-SE"/>
        </w:rPr>
        <w:t>://</w:t>
      </w:r>
      <w:proofErr w:type="gramEnd"/>
      <w:r w:rsidRPr="005A5FDD">
        <w:rPr>
          <w:lang w:val="sv-SE"/>
        </w:rPr>
        <w:t>doi.org/10.1038/s41598-021-92971-w</w:t>
      </w:r>
    </w:p>
    <w:p w14:paraId="26B83011" w14:textId="77777777" w:rsidR="004A5BDC" w:rsidRPr="001642DD" w:rsidRDefault="000F460C" w:rsidP="004A5BDC">
      <w:pPr>
        <w:pStyle w:val="Heading1"/>
        <w:rPr>
          <w:lang w:val="sv-SE"/>
        </w:rPr>
      </w:pPr>
      <w:bookmarkStart w:id="67" w:name="_Toc30599835"/>
      <w:bookmarkStart w:id="68" w:name="_Toc90277985"/>
      <w:r w:rsidRPr="001642DD">
        <w:rPr>
          <w:lang w:val="sv-SE"/>
        </w:rPr>
        <w:t>Supervisor</w:t>
      </w:r>
      <w:bookmarkStart w:id="69" w:name="_GoBack"/>
      <w:bookmarkEnd w:id="67"/>
      <w:bookmarkEnd w:id="68"/>
      <w:bookmarkEnd w:id="69"/>
    </w:p>
    <w:p w14:paraId="30F8F60F" w14:textId="77777777" w:rsidR="006D1031" w:rsidRP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r w:rsidRPr="006D1031">
        <w:rPr>
          <w:rFonts w:asciiTheme="minorHAnsi" w:eastAsia="Malgun Gothic" w:hAnsiTheme="minorHAnsi" w:cstheme="minorHAnsi"/>
          <w:color w:val="000000"/>
          <w:sz w:val="24"/>
          <w:szCs w:val="24"/>
          <w:lang w:val="sv-SE" w:eastAsia="en-GB"/>
        </w:rPr>
        <w:t>Andreas Tilevik</w:t>
      </w:r>
    </w:p>
    <w:p w14:paraId="5A0476FD" w14:textId="77777777" w:rsidR="006D1031" w:rsidRP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r w:rsidRPr="006D1031">
        <w:rPr>
          <w:rFonts w:asciiTheme="minorHAnsi" w:eastAsia="Malgun Gothic" w:hAnsiTheme="minorHAnsi" w:cstheme="minorHAnsi"/>
          <w:color w:val="000000"/>
          <w:sz w:val="24"/>
          <w:szCs w:val="24"/>
          <w:lang w:val="sv-SE" w:eastAsia="en-GB"/>
        </w:rPr>
        <w:t>Högskolan i Skövde</w:t>
      </w:r>
    </w:p>
    <w:p w14:paraId="7855A412" w14:textId="1F9A1E0F" w:rsid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r w:rsidRPr="006D1031">
        <w:rPr>
          <w:rFonts w:asciiTheme="minorHAnsi" w:eastAsia="Malgun Gothic" w:hAnsiTheme="minorHAnsi" w:cstheme="minorHAnsi"/>
          <w:color w:val="000000"/>
          <w:sz w:val="24"/>
          <w:szCs w:val="24"/>
          <w:lang w:val="sv-SE" w:eastAsia="en-GB"/>
        </w:rPr>
        <w:t>Institutionen för biovetenskap</w:t>
      </w:r>
    </w:p>
    <w:p w14:paraId="767FF026" w14:textId="14A93551" w:rsidR="006D1031" w:rsidRDefault="005F5545" w:rsidP="006D1031">
      <w:pPr>
        <w:spacing w:after="0" w:line="240" w:lineRule="auto"/>
        <w:jc w:val="left"/>
        <w:rPr>
          <w:rFonts w:asciiTheme="minorHAnsi" w:eastAsia="Malgun Gothic" w:hAnsiTheme="minorHAnsi" w:cstheme="minorHAnsi"/>
          <w:color w:val="000000"/>
          <w:sz w:val="24"/>
          <w:szCs w:val="24"/>
          <w:lang w:val="sv-SE" w:eastAsia="en-GB"/>
        </w:rPr>
      </w:pPr>
      <w:hyperlink r:id="rId11" w:history="1">
        <w:r w:rsidR="006D1031" w:rsidRPr="00953A95">
          <w:rPr>
            <w:rStyle w:val="Hyperlink"/>
            <w:rFonts w:asciiTheme="minorHAnsi" w:eastAsia="Malgun Gothic" w:hAnsiTheme="minorHAnsi" w:cstheme="minorHAnsi"/>
            <w:sz w:val="24"/>
            <w:szCs w:val="24"/>
            <w:lang w:val="sv-SE" w:eastAsia="en-GB"/>
          </w:rPr>
          <w:t>andreas.tilevik@his.se</w:t>
        </w:r>
      </w:hyperlink>
    </w:p>
    <w:p w14:paraId="64138EC4" w14:textId="77777777" w:rsidR="006D1031" w:rsidRP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r w:rsidRPr="006D1031">
        <w:rPr>
          <w:rFonts w:asciiTheme="minorHAnsi" w:eastAsia="Malgun Gothic" w:hAnsiTheme="minorHAnsi" w:cstheme="minorHAnsi"/>
          <w:b/>
          <w:bCs/>
          <w:color w:val="000000"/>
          <w:sz w:val="24"/>
          <w:szCs w:val="24"/>
          <w:lang w:val="sv-SE" w:eastAsia="en-GB"/>
        </w:rPr>
        <w:t>Växel:</w:t>
      </w:r>
      <w:r w:rsidRPr="006D1031">
        <w:rPr>
          <w:rFonts w:asciiTheme="minorHAnsi" w:eastAsia="Malgun Gothic" w:hAnsiTheme="minorHAnsi" w:cstheme="minorHAnsi"/>
          <w:color w:val="000000"/>
          <w:sz w:val="24"/>
          <w:szCs w:val="24"/>
          <w:lang w:val="sv-SE" w:eastAsia="en-GB"/>
        </w:rPr>
        <w:t xml:space="preserve"> 0500-44 80 00</w:t>
      </w:r>
    </w:p>
    <w:p w14:paraId="5D58EE23" w14:textId="77777777" w:rsidR="006D1031" w:rsidRP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r w:rsidRPr="006D1031">
        <w:rPr>
          <w:rFonts w:asciiTheme="minorHAnsi" w:eastAsia="Malgun Gothic" w:hAnsiTheme="minorHAnsi" w:cstheme="minorHAnsi"/>
          <w:b/>
          <w:bCs/>
          <w:color w:val="000000"/>
          <w:sz w:val="24"/>
          <w:szCs w:val="24"/>
          <w:lang w:val="sv-SE" w:eastAsia="en-GB"/>
        </w:rPr>
        <w:t>Direkt:</w:t>
      </w:r>
      <w:r w:rsidRPr="006D1031">
        <w:rPr>
          <w:rFonts w:asciiTheme="minorHAnsi" w:eastAsia="Malgun Gothic" w:hAnsiTheme="minorHAnsi" w:cstheme="minorHAnsi"/>
          <w:color w:val="000000"/>
          <w:sz w:val="24"/>
          <w:szCs w:val="24"/>
          <w:lang w:val="sv-SE" w:eastAsia="en-GB"/>
        </w:rPr>
        <w:t xml:space="preserve"> 0500-44 86 28</w:t>
      </w:r>
    </w:p>
    <w:p w14:paraId="37B4AC00" w14:textId="77777777" w:rsidR="006D1031" w:rsidRP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r w:rsidRPr="006D1031">
        <w:rPr>
          <w:rFonts w:asciiTheme="minorHAnsi" w:eastAsia="Malgun Gothic" w:hAnsiTheme="minorHAnsi" w:cstheme="minorHAnsi"/>
          <w:b/>
          <w:bCs/>
          <w:color w:val="000000"/>
          <w:sz w:val="24"/>
          <w:szCs w:val="24"/>
          <w:lang w:val="sv-SE" w:eastAsia="en-GB"/>
        </w:rPr>
        <w:t>Internet:</w:t>
      </w:r>
      <w:r w:rsidRPr="006D1031">
        <w:rPr>
          <w:rFonts w:asciiTheme="minorHAnsi" w:eastAsia="Malgun Gothic" w:hAnsiTheme="minorHAnsi" w:cstheme="minorHAnsi"/>
          <w:color w:val="000000"/>
          <w:sz w:val="24"/>
          <w:szCs w:val="24"/>
          <w:lang w:val="sv-SE" w:eastAsia="en-GB"/>
        </w:rPr>
        <w:t xml:space="preserve"> </w:t>
      </w:r>
      <w:hyperlink r:id="rId12" w:history="1">
        <w:r w:rsidRPr="006D1031">
          <w:rPr>
            <w:rStyle w:val="Hyperlink"/>
            <w:rFonts w:asciiTheme="minorHAnsi" w:eastAsia="Malgun Gothic" w:hAnsiTheme="minorHAnsi" w:cstheme="minorHAnsi"/>
            <w:sz w:val="24"/>
            <w:szCs w:val="24"/>
            <w:lang w:val="sv-SE" w:eastAsia="en-GB"/>
          </w:rPr>
          <w:t>https://www.his.se/mot-hogskolan/medarbetare/andreas.tilevik/</w:t>
        </w:r>
      </w:hyperlink>
    </w:p>
    <w:p w14:paraId="386E8718" w14:textId="77777777" w:rsidR="006D1031" w:rsidRPr="006D1031" w:rsidRDefault="006D1031" w:rsidP="006D1031">
      <w:pPr>
        <w:spacing w:after="0" w:line="240" w:lineRule="auto"/>
        <w:jc w:val="left"/>
        <w:rPr>
          <w:rFonts w:asciiTheme="minorHAnsi" w:eastAsia="Malgun Gothic" w:hAnsiTheme="minorHAnsi" w:cstheme="minorHAnsi"/>
          <w:color w:val="000000"/>
          <w:sz w:val="24"/>
          <w:szCs w:val="24"/>
          <w:lang w:val="sv-SE" w:eastAsia="en-GB"/>
        </w:rPr>
      </w:pPr>
    </w:p>
    <w:sectPr w:rsidR="006D1031" w:rsidRPr="006D1031" w:rsidSect="0019787B">
      <w:footerReference w:type="default" r:id="rId13"/>
      <w:pgSz w:w="11906" w:h="16838"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dreas Tilevik" w:date="2021-12-13T10:32:00Z" w:initials="AJ">
    <w:p w14:paraId="2328530C" w14:textId="3AED2788" w:rsidR="00165C42" w:rsidRDefault="00165C42">
      <w:pPr>
        <w:pStyle w:val="CommentText"/>
      </w:pPr>
      <w:r>
        <w:rPr>
          <w:rStyle w:val="CommentReference"/>
        </w:rPr>
        <w:annotationRef/>
      </w:r>
      <w:r>
        <w:t>Do not forget a title on the first page.</w:t>
      </w:r>
    </w:p>
  </w:comment>
  <w:comment w:id="18" w:author="Andreas Tilevik" w:date="2021-12-13T09:56:00Z" w:initials="AJ">
    <w:p w14:paraId="5EABA6A6" w14:textId="67FE8A1F" w:rsidR="005A5FDD" w:rsidRDefault="005A5FDD">
      <w:pPr>
        <w:pStyle w:val="CommentText"/>
      </w:pPr>
      <w:r>
        <w:rPr>
          <w:rStyle w:val="CommentReference"/>
        </w:rPr>
        <w:annotationRef/>
      </w:r>
      <w:r>
        <w:t>It looks nicer if “et al” is in italic style.</w:t>
      </w:r>
    </w:p>
  </w:comment>
  <w:comment w:id="24" w:author="Andreas Tilevik" w:date="2021-12-13T09:58:00Z" w:initials="AJ">
    <w:p w14:paraId="618E7479" w14:textId="1B19CCED" w:rsidR="005A5FDD" w:rsidRDefault="005A5FDD">
      <w:pPr>
        <w:pStyle w:val="CommentText"/>
      </w:pPr>
      <w:r>
        <w:rPr>
          <w:rStyle w:val="CommentReference"/>
        </w:rPr>
        <w:annotationRef/>
      </w:r>
      <w:r>
        <w:t>Several references are put within the same brackets.</w:t>
      </w:r>
    </w:p>
  </w:comment>
  <w:comment w:id="30" w:author="Andreas Tilevik" w:date="2021-12-13T10:01:00Z" w:initials="AJ">
    <w:p w14:paraId="64D10A9C" w14:textId="66FD6461" w:rsidR="005A5FDD" w:rsidRDefault="005A5FDD">
      <w:pPr>
        <w:pStyle w:val="CommentText"/>
      </w:pPr>
      <w:r>
        <w:rPr>
          <w:rStyle w:val="CommentReference"/>
        </w:rPr>
        <w:annotationRef/>
      </w:r>
      <w:r>
        <w:t>See comment above, and fix if there are more below.</w:t>
      </w:r>
    </w:p>
  </w:comment>
  <w:comment w:id="32" w:author="Andreas Tilevik" w:date="2021-12-13T10:03:00Z" w:initials="AJ">
    <w:p w14:paraId="2DA285AD" w14:textId="36C04094" w:rsidR="005A5FDD" w:rsidRDefault="005A5FDD">
      <w:pPr>
        <w:pStyle w:val="CommentText"/>
      </w:pPr>
      <w:r>
        <w:rPr>
          <w:rStyle w:val="CommentReference"/>
        </w:rPr>
        <w:annotationRef/>
      </w:r>
      <w:r>
        <w:t>Missing dot after “al”. Check this for the whole report.</w:t>
      </w:r>
    </w:p>
  </w:comment>
  <w:comment w:id="31" w:author="Andreas Tilevik" w:date="2021-12-13T10:05:00Z" w:initials="AJ">
    <w:p w14:paraId="294D2FAA" w14:textId="6E67DCDD" w:rsidR="005A5FDD" w:rsidRDefault="005A5FDD">
      <w:pPr>
        <w:pStyle w:val="CommentText"/>
      </w:pPr>
      <w:r>
        <w:rPr>
          <w:rStyle w:val="CommentReference"/>
        </w:rPr>
        <w:annotationRef/>
      </w:r>
      <w:r>
        <w:t>Too long sentence.</w:t>
      </w:r>
    </w:p>
  </w:comment>
  <w:comment w:id="36" w:author="Andreas Tilevik" w:date="2021-12-13T10:19:00Z" w:initials="AJ">
    <w:p w14:paraId="2CCCA70A" w14:textId="70BBC444" w:rsidR="001A6192" w:rsidRDefault="001A6192">
      <w:pPr>
        <w:pStyle w:val="CommentText"/>
      </w:pPr>
      <w:r>
        <w:rPr>
          <w:rStyle w:val="CommentReference"/>
        </w:rPr>
        <w:annotationRef/>
      </w:r>
      <w:r>
        <w:t>One never cite</w:t>
      </w:r>
      <w:r w:rsidR="005F5545">
        <w:t>s</w:t>
      </w:r>
      <w:r>
        <w:t xml:space="preserve"> p-values.</w:t>
      </w:r>
    </w:p>
  </w:comment>
  <w:comment w:id="57" w:author="Andreas Tilevik" w:date="2021-12-13T10:27:00Z" w:initials="AJ">
    <w:p w14:paraId="1C1ABA0E" w14:textId="344907C4" w:rsidR="001A6192" w:rsidRDefault="001A6192">
      <w:pPr>
        <w:pStyle w:val="CommentText"/>
      </w:pPr>
      <w:r>
        <w:rPr>
          <w:rStyle w:val="CommentReference"/>
        </w:rPr>
        <w:annotationRef/>
      </w:r>
      <w:r>
        <w:t xml:space="preserve">I like that you </w:t>
      </w:r>
      <w:r w:rsidR="005F5545">
        <w:t>are keen</w:t>
      </w:r>
      <w:r>
        <w:t xml:space="preserve"> to explore new things but note that I do not have any </w:t>
      </w:r>
      <w:r w:rsidR="005F5545">
        <w:t>knowledge</w:t>
      </w:r>
      <w:r>
        <w:t xml:space="preserve"> in this so </w:t>
      </w:r>
      <w:r w:rsidR="005F5545">
        <w:t>you are on your own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8530C" w15:done="0"/>
  <w15:commentEx w15:paraId="5EABA6A6" w15:done="0"/>
  <w15:commentEx w15:paraId="618E7479" w15:done="0"/>
  <w15:commentEx w15:paraId="64D10A9C" w15:done="0"/>
  <w15:commentEx w15:paraId="2DA285AD" w15:done="0"/>
  <w15:commentEx w15:paraId="294D2FAA" w15:done="0"/>
  <w15:commentEx w15:paraId="2CCCA70A" w15:done="0"/>
  <w15:commentEx w15:paraId="1C1ABA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B2590" w14:textId="77777777" w:rsidR="00A307A7" w:rsidRDefault="00A307A7">
      <w:pPr>
        <w:spacing w:after="0" w:line="240" w:lineRule="auto"/>
      </w:pPr>
      <w:r>
        <w:separator/>
      </w:r>
    </w:p>
  </w:endnote>
  <w:endnote w:type="continuationSeparator" w:id="0">
    <w:p w14:paraId="4F6355C3" w14:textId="77777777" w:rsidR="00A307A7" w:rsidRDefault="00A3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F49CF" w14:textId="77777777" w:rsidR="00211C74" w:rsidRDefault="005F5545">
    <w:pPr>
      <w:pStyle w:val="Footer"/>
      <w:jc w:val="center"/>
    </w:pPr>
  </w:p>
  <w:p w14:paraId="626F701E" w14:textId="77777777" w:rsidR="00211C74" w:rsidRDefault="005F55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4F5A1" w14:textId="77777777" w:rsidR="00211C74" w:rsidRDefault="004A5BDC">
    <w:pPr>
      <w:pStyle w:val="Footer"/>
      <w:jc w:val="center"/>
    </w:pPr>
    <w:r>
      <w:fldChar w:fldCharType="begin"/>
    </w:r>
    <w:r>
      <w:instrText xml:space="preserve"> PAGE   \* MERGEFORMAT </w:instrText>
    </w:r>
    <w:r>
      <w:fldChar w:fldCharType="separate"/>
    </w:r>
    <w:r w:rsidR="005F5545">
      <w:rPr>
        <w:noProof/>
      </w:rPr>
      <w:t>8</w:t>
    </w:r>
    <w:r>
      <w:rPr>
        <w:noProof/>
      </w:rPr>
      <w:fldChar w:fldCharType="end"/>
    </w:r>
  </w:p>
  <w:p w14:paraId="4CFFEA05" w14:textId="77777777" w:rsidR="00211C74" w:rsidRDefault="005F5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08BED" w14:textId="77777777" w:rsidR="00A307A7" w:rsidRDefault="00A307A7">
      <w:pPr>
        <w:spacing w:after="0" w:line="240" w:lineRule="auto"/>
      </w:pPr>
      <w:r>
        <w:separator/>
      </w:r>
    </w:p>
  </w:footnote>
  <w:footnote w:type="continuationSeparator" w:id="0">
    <w:p w14:paraId="6DBE0F0A" w14:textId="77777777" w:rsidR="00A307A7" w:rsidRDefault="00A307A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s Tilevik">
    <w15:presenceInfo w15:providerId="None" w15:userId="Andreas Tilev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0M7a0MDcwMzMAAiUdpeDU4uLM/DyQAkPjWgBHMfMhLQAAAA=="/>
  </w:docVars>
  <w:rsids>
    <w:rsidRoot w:val="0012587D"/>
    <w:rsid w:val="000670C3"/>
    <w:rsid w:val="00071C93"/>
    <w:rsid w:val="00082DDB"/>
    <w:rsid w:val="0009512C"/>
    <w:rsid w:val="000C5433"/>
    <w:rsid w:val="000D7DA1"/>
    <w:rsid w:val="000E51BB"/>
    <w:rsid w:val="000F460C"/>
    <w:rsid w:val="0012587D"/>
    <w:rsid w:val="001331D0"/>
    <w:rsid w:val="0015599F"/>
    <w:rsid w:val="001575C3"/>
    <w:rsid w:val="001642DD"/>
    <w:rsid w:val="00165C42"/>
    <w:rsid w:val="0019166C"/>
    <w:rsid w:val="001A6192"/>
    <w:rsid w:val="001D0D26"/>
    <w:rsid w:val="002052B2"/>
    <w:rsid w:val="00212E56"/>
    <w:rsid w:val="00235BC6"/>
    <w:rsid w:val="00240D8D"/>
    <w:rsid w:val="00253F20"/>
    <w:rsid w:val="00275999"/>
    <w:rsid w:val="00277A79"/>
    <w:rsid w:val="00293664"/>
    <w:rsid w:val="002A069F"/>
    <w:rsid w:val="002A12E8"/>
    <w:rsid w:val="002B43BA"/>
    <w:rsid w:val="002C01AA"/>
    <w:rsid w:val="002C4B91"/>
    <w:rsid w:val="00365D90"/>
    <w:rsid w:val="0037295E"/>
    <w:rsid w:val="003A4783"/>
    <w:rsid w:val="003B38B8"/>
    <w:rsid w:val="003F299A"/>
    <w:rsid w:val="00467AB7"/>
    <w:rsid w:val="00476C1C"/>
    <w:rsid w:val="00497EEC"/>
    <w:rsid w:val="004A5BDC"/>
    <w:rsid w:val="004A7891"/>
    <w:rsid w:val="004C3C4B"/>
    <w:rsid w:val="004C3CDD"/>
    <w:rsid w:val="004E091D"/>
    <w:rsid w:val="004E7063"/>
    <w:rsid w:val="0050748E"/>
    <w:rsid w:val="00533C06"/>
    <w:rsid w:val="00564974"/>
    <w:rsid w:val="00582EED"/>
    <w:rsid w:val="005A5FDD"/>
    <w:rsid w:val="005F2D2B"/>
    <w:rsid w:val="005F5545"/>
    <w:rsid w:val="00630065"/>
    <w:rsid w:val="00644FA0"/>
    <w:rsid w:val="00652CEF"/>
    <w:rsid w:val="00670DE3"/>
    <w:rsid w:val="0067344D"/>
    <w:rsid w:val="006C176B"/>
    <w:rsid w:val="006D03B2"/>
    <w:rsid w:val="006D1031"/>
    <w:rsid w:val="006F3BD1"/>
    <w:rsid w:val="006F575C"/>
    <w:rsid w:val="007319D9"/>
    <w:rsid w:val="00762908"/>
    <w:rsid w:val="007763A8"/>
    <w:rsid w:val="007763E2"/>
    <w:rsid w:val="007831C4"/>
    <w:rsid w:val="007D1F87"/>
    <w:rsid w:val="00822F91"/>
    <w:rsid w:val="008564EB"/>
    <w:rsid w:val="00876ED0"/>
    <w:rsid w:val="00884EB3"/>
    <w:rsid w:val="008C6E5B"/>
    <w:rsid w:val="008D3907"/>
    <w:rsid w:val="009007DA"/>
    <w:rsid w:val="0091558E"/>
    <w:rsid w:val="009627CF"/>
    <w:rsid w:val="00985C77"/>
    <w:rsid w:val="00986732"/>
    <w:rsid w:val="00996ADB"/>
    <w:rsid w:val="009B45C0"/>
    <w:rsid w:val="009E23E3"/>
    <w:rsid w:val="009E240A"/>
    <w:rsid w:val="009F11B8"/>
    <w:rsid w:val="00A222DA"/>
    <w:rsid w:val="00A307A7"/>
    <w:rsid w:val="00A66716"/>
    <w:rsid w:val="00AC5C56"/>
    <w:rsid w:val="00AC6A1E"/>
    <w:rsid w:val="00AD4236"/>
    <w:rsid w:val="00AE18AD"/>
    <w:rsid w:val="00B0726B"/>
    <w:rsid w:val="00B205BE"/>
    <w:rsid w:val="00B27C33"/>
    <w:rsid w:val="00B33996"/>
    <w:rsid w:val="00B51B3D"/>
    <w:rsid w:val="00B52491"/>
    <w:rsid w:val="00B97666"/>
    <w:rsid w:val="00BC78DE"/>
    <w:rsid w:val="00BD3DFC"/>
    <w:rsid w:val="00BF4849"/>
    <w:rsid w:val="00C90CD4"/>
    <w:rsid w:val="00CA44D2"/>
    <w:rsid w:val="00CC0B8A"/>
    <w:rsid w:val="00CC1D1A"/>
    <w:rsid w:val="00CC3317"/>
    <w:rsid w:val="00D932EC"/>
    <w:rsid w:val="00DC37C6"/>
    <w:rsid w:val="00DD2595"/>
    <w:rsid w:val="00DE4EB2"/>
    <w:rsid w:val="00E10C95"/>
    <w:rsid w:val="00E21839"/>
    <w:rsid w:val="00E271F0"/>
    <w:rsid w:val="00E546A3"/>
    <w:rsid w:val="00E668CE"/>
    <w:rsid w:val="00E7296A"/>
    <w:rsid w:val="00EA34BA"/>
    <w:rsid w:val="00EE1331"/>
    <w:rsid w:val="00EE7E92"/>
    <w:rsid w:val="00EE7F51"/>
    <w:rsid w:val="00F50CE2"/>
    <w:rsid w:val="00FE6595"/>
    <w:rsid w:val="00FF1C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E87E"/>
  <w15:chartTrackingRefBased/>
  <w15:docId w15:val="{1C01332B-E408-4A07-B8BB-7810BBD6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C6"/>
    <w:pPr>
      <w:spacing w:line="276" w:lineRule="auto"/>
      <w:jc w:val="both"/>
    </w:pPr>
    <w:rPr>
      <w:rFonts w:ascii="Cambria" w:hAnsi="Cambria"/>
    </w:rPr>
  </w:style>
  <w:style w:type="paragraph" w:styleId="Heading1">
    <w:name w:val="heading 1"/>
    <w:basedOn w:val="Normal"/>
    <w:next w:val="Normal"/>
    <w:link w:val="Heading1Char"/>
    <w:uiPriority w:val="9"/>
    <w:qFormat/>
    <w:rsid w:val="00DC37C6"/>
    <w:pPr>
      <w:keepNext/>
      <w:spacing w:before="360" w:after="0"/>
      <w:outlineLvl w:val="0"/>
    </w:pPr>
    <w:rPr>
      <w:rFonts w:asciiTheme="minorHAnsi" w:eastAsia="Times New Roman" w:hAnsiTheme="minorHAnsi" w:cs="Times New Roman"/>
      <w:b/>
      <w:bCs/>
      <w:kern w:val="32"/>
      <w:sz w:val="28"/>
      <w:szCs w:val="32"/>
    </w:rPr>
  </w:style>
  <w:style w:type="paragraph" w:styleId="Heading2">
    <w:name w:val="heading 2"/>
    <w:basedOn w:val="Normal"/>
    <w:next w:val="Normal"/>
    <w:link w:val="Heading2Char"/>
    <w:uiPriority w:val="9"/>
    <w:unhideWhenUsed/>
    <w:qFormat/>
    <w:rsid w:val="00DC37C6"/>
    <w:pPr>
      <w:keepNext/>
      <w:spacing w:before="240" w:after="0"/>
      <w:outlineLvl w:val="1"/>
    </w:pPr>
    <w:rPr>
      <w:rFonts w:asciiTheme="minorHAnsi" w:eastAsia="Times New Roman" w:hAnsiTheme="minorHAnsi" w:cs="Times New Roman"/>
      <w:b/>
      <w:bCs/>
      <w:iCs/>
      <w:sz w:val="26"/>
      <w:szCs w:val="28"/>
    </w:rPr>
  </w:style>
  <w:style w:type="paragraph" w:styleId="Heading3">
    <w:name w:val="heading 3"/>
    <w:basedOn w:val="Normal"/>
    <w:next w:val="Normal"/>
    <w:link w:val="Heading3Char"/>
    <w:uiPriority w:val="9"/>
    <w:unhideWhenUsed/>
    <w:qFormat/>
    <w:rsid w:val="00BF4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ode">
    <w:name w:val="R code"/>
    <w:basedOn w:val="Normal"/>
    <w:link w:val="RcodeChar"/>
    <w:qFormat/>
    <w:rsid w:val="004C3CDD"/>
    <w:pPr>
      <w:pBdr>
        <w:left w:val="single" w:sz="4" w:space="4" w:color="auto"/>
      </w:pBdr>
      <w:spacing w:after="0" w:line="240" w:lineRule="auto"/>
      <w:ind w:left="567"/>
    </w:pPr>
    <w:rPr>
      <w:color w:val="FF0000"/>
    </w:rPr>
  </w:style>
  <w:style w:type="character" w:customStyle="1" w:styleId="RcodeChar">
    <w:name w:val="R code Char"/>
    <w:basedOn w:val="DefaultParagraphFont"/>
    <w:link w:val="Rcode"/>
    <w:rsid w:val="004C3CDD"/>
    <w:rPr>
      <w:color w:val="FF0000"/>
    </w:rPr>
  </w:style>
  <w:style w:type="character" w:customStyle="1" w:styleId="Heading1Char">
    <w:name w:val="Heading 1 Char"/>
    <w:basedOn w:val="DefaultParagraphFont"/>
    <w:link w:val="Heading1"/>
    <w:uiPriority w:val="9"/>
    <w:rsid w:val="00DC37C6"/>
    <w:rPr>
      <w:rFonts w:eastAsia="Times New Roman" w:cs="Times New Roman"/>
      <w:b/>
      <w:bCs/>
      <w:kern w:val="32"/>
      <w:sz w:val="28"/>
      <w:szCs w:val="32"/>
    </w:rPr>
  </w:style>
  <w:style w:type="character" w:customStyle="1" w:styleId="Heading2Char">
    <w:name w:val="Heading 2 Char"/>
    <w:basedOn w:val="DefaultParagraphFont"/>
    <w:link w:val="Heading2"/>
    <w:uiPriority w:val="9"/>
    <w:rsid w:val="00DC37C6"/>
    <w:rPr>
      <w:rFonts w:eastAsia="Times New Roman" w:cs="Times New Roman"/>
      <w:b/>
      <w:bCs/>
      <w:iCs/>
      <w:sz w:val="26"/>
      <w:szCs w:val="28"/>
    </w:rPr>
  </w:style>
  <w:style w:type="paragraph" w:styleId="Footer">
    <w:name w:val="footer"/>
    <w:basedOn w:val="Normal"/>
    <w:link w:val="FooterChar"/>
    <w:uiPriority w:val="99"/>
    <w:unhideWhenUsed/>
    <w:rsid w:val="004A5BDC"/>
    <w:pPr>
      <w:tabs>
        <w:tab w:val="center" w:pos="4536"/>
        <w:tab w:val="right" w:pos="9072"/>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A5BDC"/>
    <w:rPr>
      <w:rFonts w:ascii="Calibri" w:eastAsia="Calibri" w:hAnsi="Calibri" w:cs="Times New Roman"/>
    </w:rPr>
  </w:style>
  <w:style w:type="paragraph" w:customStyle="1" w:styleId="HISheadline">
    <w:name w:val="HIS_headline"/>
    <w:rsid w:val="004A5BDC"/>
    <w:pPr>
      <w:widowControl w:val="0"/>
      <w:spacing w:after="0" w:line="340" w:lineRule="exact"/>
      <w:jc w:val="both"/>
    </w:pPr>
    <w:rPr>
      <w:rFonts w:ascii="Arial" w:eastAsia="Times New Roman" w:hAnsi="Arial" w:cs="Times New Roman"/>
      <w:b/>
      <w:caps/>
      <w:noProof/>
      <w:sz w:val="34"/>
      <w:szCs w:val="20"/>
      <w:lang w:val="sv-SE" w:eastAsia="sv-SE"/>
    </w:rPr>
  </w:style>
  <w:style w:type="paragraph" w:customStyle="1" w:styleId="HISnormal">
    <w:name w:val="HIS_normal"/>
    <w:rsid w:val="004A5BDC"/>
    <w:pPr>
      <w:widowControl w:val="0"/>
      <w:spacing w:after="0" w:line="290" w:lineRule="exact"/>
    </w:pPr>
    <w:rPr>
      <w:rFonts w:ascii="Georgia" w:eastAsia="Times New Roman" w:hAnsi="Georgia" w:cs="Times New Roman"/>
      <w:noProof/>
      <w:sz w:val="24"/>
      <w:szCs w:val="20"/>
      <w:lang w:val="sv-SE" w:eastAsia="sv-SE"/>
    </w:rPr>
  </w:style>
  <w:style w:type="paragraph" w:styleId="TOCHeading">
    <w:name w:val="TOC Heading"/>
    <w:basedOn w:val="Heading1"/>
    <w:next w:val="Normal"/>
    <w:uiPriority w:val="39"/>
    <w:unhideWhenUsed/>
    <w:qFormat/>
    <w:rsid w:val="004A5BDC"/>
    <w:pPr>
      <w:keepLines/>
      <w:spacing w:line="259" w:lineRule="auto"/>
      <w:outlineLvl w:val="9"/>
    </w:pPr>
    <w:rPr>
      <w:b w:val="0"/>
      <w:bCs w:val="0"/>
      <w:color w:val="2E74B5"/>
      <w:kern w:val="0"/>
    </w:rPr>
  </w:style>
  <w:style w:type="paragraph" w:styleId="TOC1">
    <w:name w:val="toc 1"/>
    <w:basedOn w:val="Normal"/>
    <w:next w:val="Normal"/>
    <w:autoRedefine/>
    <w:uiPriority w:val="39"/>
    <w:unhideWhenUsed/>
    <w:rsid w:val="004A5BDC"/>
    <w:pPr>
      <w:spacing w:after="120"/>
    </w:pPr>
    <w:rPr>
      <w:rFonts w:ascii="Calibri" w:eastAsia="Calibri" w:hAnsi="Calibri" w:cs="Times New Roman"/>
    </w:rPr>
  </w:style>
  <w:style w:type="character" w:styleId="Hyperlink">
    <w:name w:val="Hyperlink"/>
    <w:uiPriority w:val="99"/>
    <w:unhideWhenUsed/>
    <w:rsid w:val="004A5BDC"/>
    <w:rPr>
      <w:color w:val="0563C1"/>
      <w:u w:val="single"/>
    </w:rPr>
  </w:style>
  <w:style w:type="paragraph" w:styleId="TOC2">
    <w:name w:val="toc 2"/>
    <w:basedOn w:val="Normal"/>
    <w:next w:val="Normal"/>
    <w:autoRedefine/>
    <w:uiPriority w:val="39"/>
    <w:unhideWhenUsed/>
    <w:rsid w:val="004A5BDC"/>
    <w:pPr>
      <w:spacing w:after="12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240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D8D"/>
    <w:rPr>
      <w:rFonts w:ascii="Segoe UI" w:hAnsi="Segoe UI" w:cs="Segoe UI"/>
      <w:sz w:val="18"/>
      <w:szCs w:val="18"/>
    </w:rPr>
  </w:style>
  <w:style w:type="paragraph" w:styleId="NormalWeb">
    <w:name w:val="Normal (Web)"/>
    <w:basedOn w:val="Normal"/>
    <w:uiPriority w:val="99"/>
    <w:unhideWhenUsed/>
    <w:rsid w:val="007763A8"/>
    <w:pPr>
      <w:spacing w:before="100" w:beforeAutospacing="1" w:after="100" w:afterAutospacing="1" w:line="240" w:lineRule="auto"/>
    </w:pPr>
    <w:rPr>
      <w:rFonts w:ascii="Times New Roman" w:eastAsia="Times New Roman" w:hAnsi="Times New Roman" w:cs="Times New Roman"/>
      <w:sz w:val="24"/>
      <w:szCs w:val="24"/>
      <w:lang w:val="en-GB" w:eastAsia="sv-SE"/>
    </w:rPr>
  </w:style>
  <w:style w:type="paragraph" w:styleId="TOC3">
    <w:name w:val="toc 3"/>
    <w:basedOn w:val="Normal"/>
    <w:next w:val="Normal"/>
    <w:autoRedefine/>
    <w:uiPriority w:val="39"/>
    <w:unhideWhenUsed/>
    <w:rsid w:val="007763A8"/>
    <w:pPr>
      <w:spacing w:after="100" w:line="259" w:lineRule="auto"/>
      <w:ind w:left="440"/>
      <w:jc w:val="left"/>
    </w:pPr>
    <w:rPr>
      <w:rFonts w:asciiTheme="minorHAnsi" w:hAnsiTheme="minorHAnsi"/>
      <w:lang w:val="sv-SE"/>
    </w:rPr>
  </w:style>
  <w:style w:type="table" w:styleId="TableGrid">
    <w:name w:val="Table Grid"/>
    <w:basedOn w:val="TableNormal"/>
    <w:uiPriority w:val="59"/>
    <w:rsid w:val="000F460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460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460C"/>
    <w:rPr>
      <w:rFonts w:ascii="Cambria" w:hAnsi="Cambria"/>
    </w:rPr>
  </w:style>
  <w:style w:type="character" w:styleId="CommentReference">
    <w:name w:val="annotation reference"/>
    <w:basedOn w:val="DefaultParagraphFont"/>
    <w:uiPriority w:val="99"/>
    <w:semiHidden/>
    <w:unhideWhenUsed/>
    <w:rsid w:val="00B0726B"/>
    <w:rPr>
      <w:sz w:val="16"/>
      <w:szCs w:val="16"/>
    </w:rPr>
  </w:style>
  <w:style w:type="paragraph" w:styleId="CommentText">
    <w:name w:val="annotation text"/>
    <w:basedOn w:val="Normal"/>
    <w:link w:val="CommentTextChar"/>
    <w:uiPriority w:val="99"/>
    <w:semiHidden/>
    <w:unhideWhenUsed/>
    <w:rsid w:val="00B0726B"/>
    <w:pPr>
      <w:spacing w:line="240" w:lineRule="auto"/>
    </w:pPr>
    <w:rPr>
      <w:sz w:val="20"/>
      <w:szCs w:val="20"/>
    </w:rPr>
  </w:style>
  <w:style w:type="character" w:customStyle="1" w:styleId="CommentTextChar">
    <w:name w:val="Comment Text Char"/>
    <w:basedOn w:val="DefaultParagraphFont"/>
    <w:link w:val="CommentText"/>
    <w:uiPriority w:val="99"/>
    <w:semiHidden/>
    <w:rsid w:val="00B0726B"/>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B0726B"/>
    <w:rPr>
      <w:b/>
      <w:bCs/>
    </w:rPr>
  </w:style>
  <w:style w:type="character" w:customStyle="1" w:styleId="CommentSubjectChar">
    <w:name w:val="Comment Subject Char"/>
    <w:basedOn w:val="CommentTextChar"/>
    <w:link w:val="CommentSubject"/>
    <w:uiPriority w:val="99"/>
    <w:semiHidden/>
    <w:rsid w:val="00B0726B"/>
    <w:rPr>
      <w:rFonts w:ascii="Cambria" w:hAnsi="Cambria"/>
      <w:b/>
      <w:bCs/>
      <w:sz w:val="20"/>
      <w:szCs w:val="20"/>
    </w:rPr>
  </w:style>
  <w:style w:type="character" w:customStyle="1" w:styleId="Heading3Char">
    <w:name w:val="Heading 3 Char"/>
    <w:basedOn w:val="DefaultParagraphFont"/>
    <w:link w:val="Heading3"/>
    <w:uiPriority w:val="9"/>
    <w:rsid w:val="00BF4849"/>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6D1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47">
      <w:bodyDiv w:val="1"/>
      <w:marLeft w:val="0"/>
      <w:marRight w:val="0"/>
      <w:marTop w:val="0"/>
      <w:marBottom w:val="0"/>
      <w:divBdr>
        <w:top w:val="none" w:sz="0" w:space="0" w:color="auto"/>
        <w:left w:val="none" w:sz="0" w:space="0" w:color="auto"/>
        <w:bottom w:val="none" w:sz="0" w:space="0" w:color="auto"/>
        <w:right w:val="none" w:sz="0" w:space="0" w:color="auto"/>
      </w:divBdr>
    </w:div>
    <w:div w:id="299504168">
      <w:bodyDiv w:val="1"/>
      <w:marLeft w:val="0"/>
      <w:marRight w:val="0"/>
      <w:marTop w:val="0"/>
      <w:marBottom w:val="0"/>
      <w:divBdr>
        <w:top w:val="none" w:sz="0" w:space="0" w:color="auto"/>
        <w:left w:val="none" w:sz="0" w:space="0" w:color="auto"/>
        <w:bottom w:val="none" w:sz="0" w:space="0" w:color="auto"/>
        <w:right w:val="none" w:sz="0" w:space="0" w:color="auto"/>
      </w:divBdr>
    </w:div>
    <w:div w:id="389615331">
      <w:bodyDiv w:val="1"/>
      <w:marLeft w:val="0"/>
      <w:marRight w:val="0"/>
      <w:marTop w:val="0"/>
      <w:marBottom w:val="0"/>
      <w:divBdr>
        <w:top w:val="none" w:sz="0" w:space="0" w:color="auto"/>
        <w:left w:val="none" w:sz="0" w:space="0" w:color="auto"/>
        <w:bottom w:val="none" w:sz="0" w:space="0" w:color="auto"/>
        <w:right w:val="none" w:sz="0" w:space="0" w:color="auto"/>
      </w:divBdr>
    </w:div>
    <w:div w:id="628628223">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911279239">
      <w:bodyDiv w:val="1"/>
      <w:marLeft w:val="0"/>
      <w:marRight w:val="0"/>
      <w:marTop w:val="0"/>
      <w:marBottom w:val="0"/>
      <w:divBdr>
        <w:top w:val="none" w:sz="0" w:space="0" w:color="auto"/>
        <w:left w:val="none" w:sz="0" w:space="0" w:color="auto"/>
        <w:bottom w:val="none" w:sz="0" w:space="0" w:color="auto"/>
        <w:right w:val="none" w:sz="0" w:space="0" w:color="auto"/>
      </w:divBdr>
    </w:div>
    <w:div w:id="1020351861">
      <w:bodyDiv w:val="1"/>
      <w:marLeft w:val="0"/>
      <w:marRight w:val="0"/>
      <w:marTop w:val="0"/>
      <w:marBottom w:val="0"/>
      <w:divBdr>
        <w:top w:val="none" w:sz="0" w:space="0" w:color="auto"/>
        <w:left w:val="none" w:sz="0" w:space="0" w:color="auto"/>
        <w:bottom w:val="none" w:sz="0" w:space="0" w:color="auto"/>
        <w:right w:val="none" w:sz="0" w:space="0" w:color="auto"/>
      </w:divBdr>
    </w:div>
    <w:div w:id="1101218698">
      <w:bodyDiv w:val="1"/>
      <w:marLeft w:val="0"/>
      <w:marRight w:val="0"/>
      <w:marTop w:val="0"/>
      <w:marBottom w:val="0"/>
      <w:divBdr>
        <w:top w:val="none" w:sz="0" w:space="0" w:color="auto"/>
        <w:left w:val="none" w:sz="0" w:space="0" w:color="auto"/>
        <w:bottom w:val="none" w:sz="0" w:space="0" w:color="auto"/>
        <w:right w:val="none" w:sz="0" w:space="0" w:color="auto"/>
      </w:divBdr>
    </w:div>
    <w:div w:id="1514420484">
      <w:bodyDiv w:val="1"/>
      <w:marLeft w:val="0"/>
      <w:marRight w:val="0"/>
      <w:marTop w:val="0"/>
      <w:marBottom w:val="0"/>
      <w:divBdr>
        <w:top w:val="none" w:sz="0" w:space="0" w:color="auto"/>
        <w:left w:val="none" w:sz="0" w:space="0" w:color="auto"/>
        <w:bottom w:val="none" w:sz="0" w:space="0" w:color="auto"/>
        <w:right w:val="none" w:sz="0" w:space="0" w:color="auto"/>
      </w:divBdr>
    </w:div>
    <w:div w:id="1529177744">
      <w:bodyDiv w:val="1"/>
      <w:marLeft w:val="0"/>
      <w:marRight w:val="0"/>
      <w:marTop w:val="0"/>
      <w:marBottom w:val="0"/>
      <w:divBdr>
        <w:top w:val="none" w:sz="0" w:space="0" w:color="auto"/>
        <w:left w:val="none" w:sz="0" w:space="0" w:color="auto"/>
        <w:bottom w:val="none" w:sz="0" w:space="0" w:color="auto"/>
        <w:right w:val="none" w:sz="0" w:space="0" w:color="auto"/>
      </w:divBdr>
    </w:div>
    <w:div w:id="1660035321">
      <w:bodyDiv w:val="1"/>
      <w:marLeft w:val="0"/>
      <w:marRight w:val="0"/>
      <w:marTop w:val="0"/>
      <w:marBottom w:val="0"/>
      <w:divBdr>
        <w:top w:val="none" w:sz="0" w:space="0" w:color="auto"/>
        <w:left w:val="none" w:sz="0" w:space="0" w:color="auto"/>
        <w:bottom w:val="none" w:sz="0" w:space="0" w:color="auto"/>
        <w:right w:val="none" w:sz="0" w:space="0" w:color="auto"/>
      </w:divBdr>
    </w:div>
    <w:div w:id="1986857220">
      <w:bodyDiv w:val="1"/>
      <w:marLeft w:val="0"/>
      <w:marRight w:val="0"/>
      <w:marTop w:val="0"/>
      <w:marBottom w:val="0"/>
      <w:divBdr>
        <w:top w:val="none" w:sz="0" w:space="0" w:color="auto"/>
        <w:left w:val="none" w:sz="0" w:space="0" w:color="auto"/>
        <w:bottom w:val="none" w:sz="0" w:space="0" w:color="auto"/>
        <w:right w:val="none" w:sz="0" w:space="0" w:color="auto"/>
      </w:divBdr>
    </w:div>
    <w:div w:id="20536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is.se/mot-hogskolan/medarbetare/andreas.tilevi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ndreas.tilevik@his.se"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0A7D-DC16-4699-AC0A-3DCD6D7D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25436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Tilevik</dc:creator>
  <cp:keywords/>
  <dc:description/>
  <cp:lastModifiedBy>Andreas Tilevik</cp:lastModifiedBy>
  <cp:revision>6</cp:revision>
  <dcterms:created xsi:type="dcterms:W3CDTF">2021-12-13T08:48:00Z</dcterms:created>
  <dcterms:modified xsi:type="dcterms:W3CDTF">2021-12-13T09:46:00Z</dcterms:modified>
</cp:coreProperties>
</file>